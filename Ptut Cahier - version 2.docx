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62896504"/>
        <w:docPartObj>
          <w:docPartGallery w:val="Cover Pages"/>
          <w:docPartUnique/>
        </w:docPartObj>
      </w:sdtPr>
      <w:sdtEndPr>
        <w:rPr>
          <w:color w:val="8EAADB" w:themeColor="accent1" w:themeTint="99"/>
        </w:rPr>
      </w:sdtEndPr>
      <w:sdtContent>
        <w:p w14:paraId="3EC5ECD2" w14:textId="77777777" w:rsidR="00B40154" w:rsidRDefault="00B40154"/>
        <w:p w14:paraId="4A1AFC85" w14:textId="77777777" w:rsidR="00B40154" w:rsidRDefault="00E43EC7">
          <w:pPr>
            <w:spacing w:after="0" w:line="240" w:lineRule="auto"/>
            <w:rPr>
              <w:color w:val="8EAADB" w:themeColor="accent1" w:themeTint="99"/>
            </w:rPr>
          </w:pPr>
          <w:r>
            <w:rPr>
              <w:noProof/>
            </w:rPr>
            <w:pict w14:anchorId="760F3BD6">
              <v:shapetype id="_x0000_t202" coordsize="21600,21600" o:spt="202" path="m,l,21600r21600,l21600,xe">
                <v:stroke joinstyle="miter"/>
                <v:path gradientshapeok="t" o:connecttype="rect"/>
              </v:shapetype>
              <v:shape id="Zone de texte 131" o:spid="_x0000_s1026" type="#_x0000_t202" style="position:absolute;margin-left:0;margin-top:351.8pt;width:369pt;height:529.2pt;z-index:251659776;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" filled="f" stroked="f" strokeweight=".5pt">
                <v:textbox style="mso-fit-shape-to-text:t" inset="0,0,0,0">
                  <w:txbxContent>
                    <w:p w14:paraId="4D7EAC3D" w14:textId="77777777" w:rsidR="00B82764" w:rsidRDefault="00E43EC7">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322853462"/>
                          <w:dataBinding w:prefixMappings="xmlns:ns0='http://purl.org/dc/elements/1.1/' xmlns:ns1='http://schemas.openxmlformats.org/package/2006/metadata/core-properties' " w:xpath="/ns1:coreProperties[1]/ns0:title[1]" w:storeItemID="{6C3C8BC8-F283-45AE-878A-BAB7291924A1}"/>
                          <w:text/>
                        </w:sdtPr>
                        <w:sdtEndPr/>
                        <w:sdtContent>
                          <w:r w:rsidR="00B82764">
                            <w:rPr>
                              <w:color w:val="4472C4" w:themeColor="accent1"/>
                              <w:sz w:val="72"/>
                              <w:szCs w:val="72"/>
                            </w:rPr>
                            <w:t>Robot Marcheur Quadripède – Roboticia Quattro</w:t>
                          </w:r>
                        </w:sdtContent>
                      </w:sdt>
                    </w:p>
                    <w:sdt>
                      <w:sdtPr>
                        <w:rPr>
                          <w:color w:val="1F4E79" w:themeColor="accent5" w:themeShade="80"/>
                          <w:sz w:val="28"/>
                          <w:szCs w:val="28"/>
                        </w:rPr>
                        <w:alias w:val="Sous-titre"/>
                        <w:tag w:val=""/>
                        <w:id w:val="1291861349"/>
                        <w:dataBinding w:prefixMappings="xmlns:ns0='http://purl.org/dc/elements/1.1/' xmlns:ns1='http://schemas.openxmlformats.org/package/2006/metadata/core-properties' " w:xpath="/ns1:coreProperties[1]/ns0:subject[1]" w:storeItemID="{6C3C8BC8-F283-45AE-878A-BAB7291924A1}"/>
                        <w:text/>
                      </w:sdtPr>
                      <w:sdtEndPr/>
                      <w:sdtContent>
                        <w:p w14:paraId="0FA28FA8" w14:textId="77777777" w:rsidR="00B82764" w:rsidRDefault="00B82764">
                          <w:pPr>
                            <w:pStyle w:val="Sansinterligne"/>
                            <w:spacing w:before="40" w:after="40"/>
                            <w:rPr>
                              <w:caps/>
                              <w:color w:val="1F4E79" w:themeColor="accent5" w:themeShade="80"/>
                              <w:sz w:val="28"/>
                              <w:szCs w:val="28"/>
                            </w:rPr>
                          </w:pPr>
                          <w:r>
                            <w:rPr>
                              <w:color w:val="1F4E79" w:themeColor="accent5" w:themeShade="80"/>
                              <w:sz w:val="28"/>
                              <w:szCs w:val="28"/>
                            </w:rPr>
                            <w:t>Projet tuteuré</w:t>
                          </w:r>
                          <w:r w:rsidRPr="00B40154">
                            <w:rPr>
                              <w:color w:val="1F4E79" w:themeColor="accent5" w:themeShade="80"/>
                              <w:sz w:val="28"/>
                              <w:szCs w:val="28"/>
                            </w:rPr>
                            <w:t xml:space="preserve"> – DUT Informatique</w:t>
                          </w:r>
                        </w:p>
                      </w:sdtContent>
                    </w:sdt>
                    <w:sdt>
                      <w:sdtPr>
                        <w:rPr>
                          <w:color w:val="5B9BD5" w:themeColor="accent5"/>
                          <w:sz w:val="24"/>
                          <w:szCs w:val="24"/>
                        </w:rPr>
                        <w:alias w:val="Auteur"/>
                        <w:tag w:val=""/>
                        <w:id w:val="-1801059317"/>
                        <w:dataBinding w:prefixMappings="xmlns:ns0='http://purl.org/dc/elements/1.1/' xmlns:ns1='http://schemas.openxmlformats.org/package/2006/metadata/core-properties' " w:xpath="/ns1:coreProperties[1]/ns0:creator[1]" w:storeItemID="{6C3C8BC8-F283-45AE-878A-BAB7291924A1}"/>
                        <w:text/>
                      </w:sdtPr>
                      <w:sdtEndPr/>
                      <w:sdtContent>
                        <w:p w14:paraId="6A6DDE4B" w14:textId="77777777" w:rsidR="00B82764" w:rsidRDefault="00B82764">
                          <w:pPr>
                            <w:pStyle w:val="Sansinterligne"/>
                            <w:spacing w:before="80" w:after="40"/>
                            <w:rPr>
                              <w:caps/>
                              <w:color w:val="5B9BD5" w:themeColor="accent5"/>
                              <w:sz w:val="24"/>
                              <w:szCs w:val="24"/>
                            </w:rPr>
                          </w:pPr>
                          <w:r w:rsidRPr="00B40154">
                            <w:rPr>
                              <w:color w:val="5B9BD5" w:themeColor="accent5"/>
                              <w:sz w:val="24"/>
                              <w:szCs w:val="24"/>
                            </w:rPr>
                            <w:t>Axel Danguin</w:t>
                          </w:r>
                          <w:r>
                            <w:rPr>
                              <w:color w:val="5B9BD5" w:themeColor="accent5"/>
                              <w:sz w:val="24"/>
                              <w:szCs w:val="24"/>
                            </w:rPr>
                            <w:t>, Noël Lucas, Hetsch Yohan, Brustolin Marc</w:t>
                          </w:r>
                        </w:p>
                      </w:sdtContent>
                    </w:sdt>
                  </w:txbxContent>
                </v:textbox>
                <w10:wrap type="square" anchorx="margin" anchory="page"/>
              </v:shape>
            </w:pict>
          </w:r>
          <w:r>
            <w:rPr>
              <w:noProof/>
            </w:rPr>
            <w:pict w14:anchorId="41777BDA">
              <v:rect id="Rectangle 132" o:spid="_x0000_s1027" style="position:absolute;margin-left:-30.8pt;margin-top:0;width:46.8pt;height:77.75pt;z-index:25165875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Année"/>
                        <w:tag w:val=""/>
                        <w:id w:val="1889535672"/>
                        <w:dataBinding w:prefixMappings="xmlns:ns0='http://schemas.microsoft.com/office/2006/coverPageProps' " w:xpath="/ns0:CoverPageProperties[1]/ns0:PublishDate[1]" w:storeItemID="{55AF091B-3C7A-41E3-B477-F2FDAA23CFDA}"/>
                        <w:date w:fullDate="2017-05-26T00:00:00Z">
                          <w:dateFormat w:val="yyyy"/>
                          <w:lid w:val="fr-FR"/>
                          <w:storeMappedDataAs w:val="dateTime"/>
                          <w:calendar w:val="gregorian"/>
                        </w:date>
                      </w:sdtPr>
                      <w:sdtEndPr/>
                      <w:sdtContent>
                        <w:p w14:paraId="5AD02833" w14:textId="77777777" w:rsidR="00B82764" w:rsidRDefault="00B82764">
                          <w:pPr>
                            <w:pStyle w:val="Sansinterligne"/>
                            <w:jc w:val="right"/>
                            <w:rPr>
                              <w:color w:val="FFFFFF" w:themeColor="background1"/>
                              <w:sz w:val="24"/>
                              <w:szCs w:val="24"/>
                            </w:rPr>
                          </w:pPr>
                          <w:r>
                            <w:rPr>
                              <w:color w:val="FFFFFF" w:themeColor="background1"/>
                              <w:sz w:val="24"/>
                              <w:szCs w:val="24"/>
                            </w:rPr>
                            <w:t>2017</w:t>
                          </w:r>
                        </w:p>
                      </w:sdtContent>
                    </w:sdt>
                  </w:txbxContent>
                </v:textbox>
                <w10:wrap anchorx="margin" anchory="page"/>
              </v:rect>
            </w:pict>
          </w:r>
          <w:r w:rsidR="00B40154">
            <w:rPr>
              <w:color w:val="8EAADB" w:themeColor="accent1" w:themeTint="99"/>
            </w:rPr>
            <w:br w:type="page"/>
          </w:r>
        </w:p>
      </w:sdtContent>
    </w:sdt>
    <w:p w14:paraId="0856580E" w14:textId="77777777" w:rsidR="00B40154" w:rsidRDefault="00166946">
      <w:pPr>
        <w:spacing w:after="0" w:line="240" w:lineRule="auto"/>
        <w:rPr>
          <w:color w:val="8EAADB" w:themeColor="accent1" w:themeTint="99"/>
        </w:rPr>
      </w:pPr>
      <w:r w:rsidRPr="00D557DA">
        <w:rPr>
          <w:color w:val="8EAADB" w:themeColor="accent1" w:themeTint="99"/>
        </w:rPr>
        <w:lastRenderedPageBreak/>
        <w:t>CDC ver 0.5</w:t>
      </w:r>
    </w:p>
    <w:p w14:paraId="737CCD7A" w14:textId="77777777" w:rsidR="00B40154" w:rsidRDefault="00B40154">
      <w:pPr>
        <w:spacing w:after="0" w:line="240" w:lineRule="auto"/>
        <w:rPr>
          <w:color w:val="8EAADB" w:themeColor="accent1" w:themeTint="99"/>
        </w:rPr>
      </w:pPr>
    </w:p>
    <w:p w14:paraId="15E3AA99" w14:textId="77777777" w:rsidR="00B40154" w:rsidRDefault="00B40154">
      <w:pPr>
        <w:spacing w:after="0" w:line="240" w:lineRule="auto"/>
        <w:rPr>
          <w:color w:val="8EAADB" w:themeColor="accent1" w:themeTint="99"/>
        </w:rPr>
      </w:pPr>
    </w:p>
    <w:p w14:paraId="5A146B00" w14:textId="77777777" w:rsidR="00B40154" w:rsidRPr="00D557DA" w:rsidRDefault="00B40154">
      <w:pPr>
        <w:spacing w:after="0" w:line="240" w:lineRule="auto"/>
        <w:rPr>
          <w:color w:val="8EAADB" w:themeColor="accent1" w:themeTint="99"/>
        </w:rPr>
      </w:pPr>
    </w:p>
    <w:sdt>
      <w:sdtPr>
        <w:rPr>
          <w:rFonts w:asciiTheme="minorHAnsi" w:eastAsiaTheme="minorEastAsia" w:hAnsiTheme="minorHAnsi" w:cstheme="minorBidi"/>
          <w:color w:val="auto"/>
          <w:sz w:val="22"/>
          <w:szCs w:val="22"/>
        </w:rPr>
        <w:id w:val="1704673566"/>
        <w:docPartObj>
          <w:docPartGallery w:val="Table of Contents"/>
          <w:docPartUnique/>
        </w:docPartObj>
      </w:sdtPr>
      <w:sdtEndPr>
        <w:rPr>
          <w:b/>
          <w:bCs/>
        </w:rPr>
      </w:sdtEndPr>
      <w:sdtContent>
        <w:p w14:paraId="5C59BA69" w14:textId="77777777" w:rsidR="00B40154" w:rsidRDefault="00B40154">
          <w:pPr>
            <w:pStyle w:val="En-ttedetabledesmatires"/>
          </w:pPr>
          <w:r>
            <w:t>Table des matières</w:t>
          </w:r>
        </w:p>
        <w:p w14:paraId="7AD754A2" w14:textId="237E4F10" w:rsidR="0050522E" w:rsidRDefault="006C1B05">
          <w:pPr>
            <w:pStyle w:val="TM1"/>
            <w:tabs>
              <w:tab w:val="right" w:leader="dot" w:pos="9062"/>
            </w:tabs>
            <w:rPr>
              <w:noProof/>
            </w:rPr>
          </w:pPr>
          <w:r>
            <w:fldChar w:fldCharType="begin"/>
          </w:r>
          <w:r w:rsidR="00B40154">
            <w:instrText xml:space="preserve"> TOC \o "1-3" \h \z \u </w:instrText>
          </w:r>
          <w:r>
            <w:fldChar w:fldCharType="separate"/>
          </w:r>
          <w:hyperlink w:anchor="_Toc484970066" w:history="1">
            <w:r w:rsidR="0050522E" w:rsidRPr="00526B38">
              <w:rPr>
                <w:rStyle w:val="Lienhypertexte"/>
                <w:noProof/>
              </w:rPr>
              <w:t>Sujet :</w:t>
            </w:r>
            <w:r w:rsidR="0050522E">
              <w:rPr>
                <w:noProof/>
                <w:webHidden/>
              </w:rPr>
              <w:tab/>
            </w:r>
            <w:r w:rsidR="0050522E">
              <w:rPr>
                <w:noProof/>
                <w:webHidden/>
              </w:rPr>
              <w:fldChar w:fldCharType="begin"/>
            </w:r>
            <w:r w:rsidR="0050522E">
              <w:rPr>
                <w:noProof/>
                <w:webHidden/>
              </w:rPr>
              <w:instrText xml:space="preserve"> PAGEREF _Toc484970066 \h </w:instrText>
            </w:r>
            <w:r w:rsidR="0050522E">
              <w:rPr>
                <w:noProof/>
                <w:webHidden/>
              </w:rPr>
            </w:r>
            <w:r w:rsidR="0050522E">
              <w:rPr>
                <w:noProof/>
                <w:webHidden/>
              </w:rPr>
              <w:fldChar w:fldCharType="separate"/>
            </w:r>
            <w:r w:rsidR="0050522E">
              <w:rPr>
                <w:noProof/>
                <w:webHidden/>
              </w:rPr>
              <w:t>3</w:t>
            </w:r>
            <w:r w:rsidR="0050522E">
              <w:rPr>
                <w:noProof/>
                <w:webHidden/>
              </w:rPr>
              <w:fldChar w:fldCharType="end"/>
            </w:r>
          </w:hyperlink>
        </w:p>
        <w:p w14:paraId="31D6C117" w14:textId="7EBCE555" w:rsidR="0050522E" w:rsidRDefault="00E43EC7">
          <w:pPr>
            <w:pStyle w:val="TM1"/>
            <w:tabs>
              <w:tab w:val="right" w:leader="dot" w:pos="9062"/>
            </w:tabs>
            <w:rPr>
              <w:noProof/>
            </w:rPr>
          </w:pPr>
          <w:hyperlink w:anchor="_Toc484970067" w:history="1">
            <w:r w:rsidR="0050522E" w:rsidRPr="00526B38">
              <w:rPr>
                <w:rStyle w:val="Lienhypertexte"/>
                <w:noProof/>
              </w:rPr>
              <w:t>Introduction :</w:t>
            </w:r>
            <w:r w:rsidR="0050522E">
              <w:rPr>
                <w:noProof/>
                <w:webHidden/>
              </w:rPr>
              <w:tab/>
            </w:r>
            <w:r w:rsidR="0050522E">
              <w:rPr>
                <w:noProof/>
                <w:webHidden/>
              </w:rPr>
              <w:fldChar w:fldCharType="begin"/>
            </w:r>
            <w:r w:rsidR="0050522E">
              <w:rPr>
                <w:noProof/>
                <w:webHidden/>
              </w:rPr>
              <w:instrText xml:space="preserve"> PAGEREF _Toc484970067 \h </w:instrText>
            </w:r>
            <w:r w:rsidR="0050522E">
              <w:rPr>
                <w:noProof/>
                <w:webHidden/>
              </w:rPr>
            </w:r>
            <w:r w:rsidR="0050522E">
              <w:rPr>
                <w:noProof/>
                <w:webHidden/>
              </w:rPr>
              <w:fldChar w:fldCharType="separate"/>
            </w:r>
            <w:r w:rsidR="0050522E">
              <w:rPr>
                <w:noProof/>
                <w:webHidden/>
              </w:rPr>
              <w:t>3</w:t>
            </w:r>
            <w:r w:rsidR="0050522E">
              <w:rPr>
                <w:noProof/>
                <w:webHidden/>
              </w:rPr>
              <w:fldChar w:fldCharType="end"/>
            </w:r>
          </w:hyperlink>
        </w:p>
        <w:p w14:paraId="16BA5B1C" w14:textId="42BE4CE6" w:rsidR="0050522E" w:rsidRDefault="00E43EC7">
          <w:pPr>
            <w:pStyle w:val="TM1"/>
            <w:tabs>
              <w:tab w:val="right" w:leader="dot" w:pos="9062"/>
            </w:tabs>
            <w:rPr>
              <w:noProof/>
            </w:rPr>
          </w:pPr>
          <w:hyperlink w:anchor="_Toc484970068" w:history="1">
            <w:r w:rsidR="0050522E" w:rsidRPr="00526B38">
              <w:rPr>
                <w:rStyle w:val="Lienhypertexte"/>
                <w:noProof/>
              </w:rPr>
              <w:t>Problématiques :</w:t>
            </w:r>
            <w:r w:rsidR="0050522E">
              <w:rPr>
                <w:noProof/>
                <w:webHidden/>
              </w:rPr>
              <w:tab/>
            </w:r>
            <w:r w:rsidR="0050522E">
              <w:rPr>
                <w:noProof/>
                <w:webHidden/>
              </w:rPr>
              <w:fldChar w:fldCharType="begin"/>
            </w:r>
            <w:r w:rsidR="0050522E">
              <w:rPr>
                <w:noProof/>
                <w:webHidden/>
              </w:rPr>
              <w:instrText xml:space="preserve"> PAGEREF _Toc484970068 \h </w:instrText>
            </w:r>
            <w:r w:rsidR="0050522E">
              <w:rPr>
                <w:noProof/>
                <w:webHidden/>
              </w:rPr>
            </w:r>
            <w:r w:rsidR="0050522E">
              <w:rPr>
                <w:noProof/>
                <w:webHidden/>
              </w:rPr>
              <w:fldChar w:fldCharType="separate"/>
            </w:r>
            <w:r w:rsidR="0050522E">
              <w:rPr>
                <w:noProof/>
                <w:webHidden/>
              </w:rPr>
              <w:t>3</w:t>
            </w:r>
            <w:r w:rsidR="0050522E">
              <w:rPr>
                <w:noProof/>
                <w:webHidden/>
              </w:rPr>
              <w:fldChar w:fldCharType="end"/>
            </w:r>
          </w:hyperlink>
        </w:p>
        <w:p w14:paraId="06460D27" w14:textId="488B3612" w:rsidR="0050522E" w:rsidRDefault="00E43EC7">
          <w:pPr>
            <w:pStyle w:val="TM2"/>
            <w:tabs>
              <w:tab w:val="right" w:leader="dot" w:pos="9062"/>
            </w:tabs>
            <w:rPr>
              <w:noProof/>
            </w:rPr>
          </w:pPr>
          <w:hyperlink w:anchor="_Toc484970069" w:history="1">
            <w:r w:rsidR="0050522E" w:rsidRPr="00526B38">
              <w:rPr>
                <w:rStyle w:val="Lienhypertexte"/>
                <w:noProof/>
              </w:rPr>
              <w:t>Projet principal :</w:t>
            </w:r>
            <w:r w:rsidR="0050522E">
              <w:rPr>
                <w:noProof/>
                <w:webHidden/>
              </w:rPr>
              <w:tab/>
            </w:r>
            <w:r w:rsidR="0050522E">
              <w:rPr>
                <w:noProof/>
                <w:webHidden/>
              </w:rPr>
              <w:fldChar w:fldCharType="begin"/>
            </w:r>
            <w:r w:rsidR="0050522E">
              <w:rPr>
                <w:noProof/>
                <w:webHidden/>
              </w:rPr>
              <w:instrText xml:space="preserve"> PAGEREF _Toc484970069 \h </w:instrText>
            </w:r>
            <w:r w:rsidR="0050522E">
              <w:rPr>
                <w:noProof/>
                <w:webHidden/>
              </w:rPr>
            </w:r>
            <w:r w:rsidR="0050522E">
              <w:rPr>
                <w:noProof/>
                <w:webHidden/>
              </w:rPr>
              <w:fldChar w:fldCharType="separate"/>
            </w:r>
            <w:r w:rsidR="0050522E">
              <w:rPr>
                <w:noProof/>
                <w:webHidden/>
              </w:rPr>
              <w:t>3</w:t>
            </w:r>
            <w:r w:rsidR="0050522E">
              <w:rPr>
                <w:noProof/>
                <w:webHidden/>
              </w:rPr>
              <w:fldChar w:fldCharType="end"/>
            </w:r>
          </w:hyperlink>
        </w:p>
        <w:p w14:paraId="48734BB0" w14:textId="2834B6CC" w:rsidR="0050522E" w:rsidRDefault="00E43EC7">
          <w:pPr>
            <w:pStyle w:val="TM2"/>
            <w:tabs>
              <w:tab w:val="right" w:leader="dot" w:pos="9062"/>
            </w:tabs>
            <w:rPr>
              <w:noProof/>
            </w:rPr>
          </w:pPr>
          <w:hyperlink w:anchor="_Toc484970070" w:history="1">
            <w:r w:rsidR="0050522E" w:rsidRPr="00526B38">
              <w:rPr>
                <w:rStyle w:val="Lienhypertexte"/>
                <w:noProof/>
              </w:rPr>
              <w:t>Partie avancée :</w:t>
            </w:r>
            <w:r w:rsidR="0050522E">
              <w:rPr>
                <w:noProof/>
                <w:webHidden/>
              </w:rPr>
              <w:tab/>
            </w:r>
            <w:r w:rsidR="0050522E">
              <w:rPr>
                <w:noProof/>
                <w:webHidden/>
              </w:rPr>
              <w:fldChar w:fldCharType="begin"/>
            </w:r>
            <w:r w:rsidR="0050522E">
              <w:rPr>
                <w:noProof/>
                <w:webHidden/>
              </w:rPr>
              <w:instrText xml:space="preserve"> PAGEREF _Toc484970070 \h </w:instrText>
            </w:r>
            <w:r w:rsidR="0050522E">
              <w:rPr>
                <w:noProof/>
                <w:webHidden/>
              </w:rPr>
            </w:r>
            <w:r w:rsidR="0050522E">
              <w:rPr>
                <w:noProof/>
                <w:webHidden/>
              </w:rPr>
              <w:fldChar w:fldCharType="separate"/>
            </w:r>
            <w:r w:rsidR="0050522E">
              <w:rPr>
                <w:noProof/>
                <w:webHidden/>
              </w:rPr>
              <w:t>3</w:t>
            </w:r>
            <w:r w:rsidR="0050522E">
              <w:rPr>
                <w:noProof/>
                <w:webHidden/>
              </w:rPr>
              <w:fldChar w:fldCharType="end"/>
            </w:r>
          </w:hyperlink>
        </w:p>
        <w:p w14:paraId="0A2B7376" w14:textId="6EA0C2B2" w:rsidR="0050522E" w:rsidRDefault="00E43EC7">
          <w:pPr>
            <w:pStyle w:val="TM2"/>
            <w:tabs>
              <w:tab w:val="right" w:leader="dot" w:pos="9062"/>
            </w:tabs>
            <w:rPr>
              <w:noProof/>
            </w:rPr>
          </w:pPr>
          <w:hyperlink w:anchor="_Toc484970071" w:history="1">
            <w:r w:rsidR="0050522E" w:rsidRPr="00526B38">
              <w:rPr>
                <w:rStyle w:val="Lienhypertexte"/>
                <w:noProof/>
              </w:rPr>
              <w:t>Possibilités pour étendre le projet :</w:t>
            </w:r>
            <w:r w:rsidR="0050522E">
              <w:rPr>
                <w:noProof/>
                <w:webHidden/>
              </w:rPr>
              <w:tab/>
            </w:r>
            <w:r w:rsidR="0050522E">
              <w:rPr>
                <w:noProof/>
                <w:webHidden/>
              </w:rPr>
              <w:fldChar w:fldCharType="begin"/>
            </w:r>
            <w:r w:rsidR="0050522E">
              <w:rPr>
                <w:noProof/>
                <w:webHidden/>
              </w:rPr>
              <w:instrText xml:space="preserve"> PAGEREF _Toc484970071 \h </w:instrText>
            </w:r>
            <w:r w:rsidR="0050522E">
              <w:rPr>
                <w:noProof/>
                <w:webHidden/>
              </w:rPr>
            </w:r>
            <w:r w:rsidR="0050522E">
              <w:rPr>
                <w:noProof/>
                <w:webHidden/>
              </w:rPr>
              <w:fldChar w:fldCharType="separate"/>
            </w:r>
            <w:r w:rsidR="0050522E">
              <w:rPr>
                <w:noProof/>
                <w:webHidden/>
              </w:rPr>
              <w:t>3</w:t>
            </w:r>
            <w:r w:rsidR="0050522E">
              <w:rPr>
                <w:noProof/>
                <w:webHidden/>
              </w:rPr>
              <w:fldChar w:fldCharType="end"/>
            </w:r>
          </w:hyperlink>
        </w:p>
        <w:p w14:paraId="3FF92526" w14:textId="5171C683" w:rsidR="0050522E" w:rsidRDefault="00E43EC7">
          <w:pPr>
            <w:pStyle w:val="TM1"/>
            <w:tabs>
              <w:tab w:val="right" w:leader="dot" w:pos="9062"/>
            </w:tabs>
            <w:rPr>
              <w:noProof/>
            </w:rPr>
          </w:pPr>
          <w:hyperlink w:anchor="_Toc484970072" w:history="1">
            <w:r w:rsidR="0050522E" w:rsidRPr="00526B38">
              <w:rPr>
                <w:rStyle w:val="Lienhypertexte"/>
                <w:noProof/>
              </w:rPr>
              <w:t>Étude préliminaire des déplacements</w:t>
            </w:r>
            <w:r w:rsidR="0050522E">
              <w:rPr>
                <w:noProof/>
                <w:webHidden/>
              </w:rPr>
              <w:tab/>
            </w:r>
            <w:r w:rsidR="0050522E">
              <w:rPr>
                <w:noProof/>
                <w:webHidden/>
              </w:rPr>
              <w:fldChar w:fldCharType="begin"/>
            </w:r>
            <w:r w:rsidR="0050522E">
              <w:rPr>
                <w:noProof/>
                <w:webHidden/>
              </w:rPr>
              <w:instrText xml:space="preserve"> PAGEREF _Toc484970072 \h </w:instrText>
            </w:r>
            <w:r w:rsidR="0050522E">
              <w:rPr>
                <w:noProof/>
                <w:webHidden/>
              </w:rPr>
            </w:r>
            <w:r w:rsidR="0050522E">
              <w:rPr>
                <w:noProof/>
                <w:webHidden/>
              </w:rPr>
              <w:fldChar w:fldCharType="separate"/>
            </w:r>
            <w:r w:rsidR="0050522E">
              <w:rPr>
                <w:noProof/>
                <w:webHidden/>
              </w:rPr>
              <w:t>4</w:t>
            </w:r>
            <w:r w:rsidR="0050522E">
              <w:rPr>
                <w:noProof/>
                <w:webHidden/>
              </w:rPr>
              <w:fldChar w:fldCharType="end"/>
            </w:r>
          </w:hyperlink>
        </w:p>
        <w:p w14:paraId="5412EDE2" w14:textId="5A55845C" w:rsidR="0050522E" w:rsidRDefault="00E43EC7">
          <w:pPr>
            <w:pStyle w:val="TM1"/>
            <w:tabs>
              <w:tab w:val="right" w:leader="dot" w:pos="9062"/>
            </w:tabs>
            <w:rPr>
              <w:noProof/>
            </w:rPr>
          </w:pPr>
          <w:hyperlink w:anchor="_Toc484970073" w:history="1">
            <w:r w:rsidR="0050522E" w:rsidRPr="00526B38">
              <w:rPr>
                <w:rStyle w:val="Lienhypertexte"/>
                <w:noProof/>
              </w:rPr>
              <w:t>État de l'art</w:t>
            </w:r>
            <w:r w:rsidR="0050522E">
              <w:rPr>
                <w:noProof/>
                <w:webHidden/>
              </w:rPr>
              <w:tab/>
            </w:r>
            <w:r w:rsidR="0050522E">
              <w:rPr>
                <w:noProof/>
                <w:webHidden/>
              </w:rPr>
              <w:fldChar w:fldCharType="begin"/>
            </w:r>
            <w:r w:rsidR="0050522E">
              <w:rPr>
                <w:noProof/>
                <w:webHidden/>
              </w:rPr>
              <w:instrText xml:space="preserve"> PAGEREF _Toc484970073 \h </w:instrText>
            </w:r>
            <w:r w:rsidR="0050522E">
              <w:rPr>
                <w:noProof/>
                <w:webHidden/>
              </w:rPr>
            </w:r>
            <w:r w:rsidR="0050522E">
              <w:rPr>
                <w:noProof/>
                <w:webHidden/>
              </w:rPr>
              <w:fldChar w:fldCharType="separate"/>
            </w:r>
            <w:r w:rsidR="0050522E">
              <w:rPr>
                <w:noProof/>
                <w:webHidden/>
              </w:rPr>
              <w:t>5</w:t>
            </w:r>
            <w:r w:rsidR="0050522E">
              <w:rPr>
                <w:noProof/>
                <w:webHidden/>
              </w:rPr>
              <w:fldChar w:fldCharType="end"/>
            </w:r>
          </w:hyperlink>
        </w:p>
        <w:p w14:paraId="753CD116" w14:textId="528F0737" w:rsidR="0050522E" w:rsidRDefault="00E43EC7">
          <w:pPr>
            <w:pStyle w:val="TM1"/>
            <w:tabs>
              <w:tab w:val="right" w:leader="dot" w:pos="9062"/>
            </w:tabs>
            <w:rPr>
              <w:noProof/>
            </w:rPr>
          </w:pPr>
          <w:hyperlink w:anchor="_Toc484970074" w:history="1">
            <w:r w:rsidR="0050522E" w:rsidRPr="00526B38">
              <w:rPr>
                <w:rStyle w:val="Lienhypertexte"/>
                <w:noProof/>
              </w:rPr>
              <w:t>Comportements à implémenter</w:t>
            </w:r>
            <w:r w:rsidR="0050522E">
              <w:rPr>
                <w:noProof/>
                <w:webHidden/>
              </w:rPr>
              <w:tab/>
            </w:r>
            <w:r w:rsidR="0050522E">
              <w:rPr>
                <w:noProof/>
                <w:webHidden/>
              </w:rPr>
              <w:fldChar w:fldCharType="begin"/>
            </w:r>
            <w:r w:rsidR="0050522E">
              <w:rPr>
                <w:noProof/>
                <w:webHidden/>
              </w:rPr>
              <w:instrText xml:space="preserve"> PAGEREF _Toc484970074 \h </w:instrText>
            </w:r>
            <w:r w:rsidR="0050522E">
              <w:rPr>
                <w:noProof/>
                <w:webHidden/>
              </w:rPr>
            </w:r>
            <w:r w:rsidR="0050522E">
              <w:rPr>
                <w:noProof/>
                <w:webHidden/>
              </w:rPr>
              <w:fldChar w:fldCharType="separate"/>
            </w:r>
            <w:r w:rsidR="0050522E">
              <w:rPr>
                <w:noProof/>
                <w:webHidden/>
              </w:rPr>
              <w:t>8</w:t>
            </w:r>
            <w:r w:rsidR="0050522E">
              <w:rPr>
                <w:noProof/>
                <w:webHidden/>
              </w:rPr>
              <w:fldChar w:fldCharType="end"/>
            </w:r>
          </w:hyperlink>
        </w:p>
        <w:p w14:paraId="392E3EF7" w14:textId="13A23449" w:rsidR="0050522E" w:rsidRDefault="00E43EC7">
          <w:pPr>
            <w:pStyle w:val="TM2"/>
            <w:tabs>
              <w:tab w:val="right" w:leader="dot" w:pos="9062"/>
            </w:tabs>
            <w:rPr>
              <w:noProof/>
            </w:rPr>
          </w:pPr>
          <w:hyperlink w:anchor="_Toc484970075" w:history="1">
            <w:r w:rsidR="0050522E" w:rsidRPr="00526B38">
              <w:rPr>
                <w:rStyle w:val="Lienhypertexte"/>
                <w:noProof/>
              </w:rPr>
              <w:t>1- Marcher droit, direction fixe :</w:t>
            </w:r>
            <w:r w:rsidR="0050522E">
              <w:rPr>
                <w:noProof/>
                <w:webHidden/>
              </w:rPr>
              <w:tab/>
            </w:r>
            <w:r w:rsidR="0050522E">
              <w:rPr>
                <w:noProof/>
                <w:webHidden/>
              </w:rPr>
              <w:fldChar w:fldCharType="begin"/>
            </w:r>
            <w:r w:rsidR="0050522E">
              <w:rPr>
                <w:noProof/>
                <w:webHidden/>
              </w:rPr>
              <w:instrText xml:space="preserve"> PAGEREF _Toc484970075 \h </w:instrText>
            </w:r>
            <w:r w:rsidR="0050522E">
              <w:rPr>
                <w:noProof/>
                <w:webHidden/>
              </w:rPr>
            </w:r>
            <w:r w:rsidR="0050522E">
              <w:rPr>
                <w:noProof/>
                <w:webHidden/>
              </w:rPr>
              <w:fldChar w:fldCharType="separate"/>
            </w:r>
            <w:r w:rsidR="0050522E">
              <w:rPr>
                <w:noProof/>
                <w:webHidden/>
              </w:rPr>
              <w:t>8</w:t>
            </w:r>
            <w:r w:rsidR="0050522E">
              <w:rPr>
                <w:noProof/>
                <w:webHidden/>
              </w:rPr>
              <w:fldChar w:fldCharType="end"/>
            </w:r>
          </w:hyperlink>
        </w:p>
        <w:p w14:paraId="3E325AE1" w14:textId="42E871BD" w:rsidR="0050522E" w:rsidRDefault="00E43EC7">
          <w:pPr>
            <w:pStyle w:val="TM2"/>
            <w:tabs>
              <w:tab w:val="right" w:leader="dot" w:pos="9062"/>
            </w:tabs>
            <w:rPr>
              <w:noProof/>
            </w:rPr>
          </w:pPr>
          <w:hyperlink w:anchor="_Toc484970076" w:history="1">
            <w:r w:rsidR="0050522E" w:rsidRPr="00526B38">
              <w:rPr>
                <w:rStyle w:val="Lienhypertexte"/>
                <w:noProof/>
                <w:lang w:val="en-US" w:eastAsia="en-US" w:bidi="en-US"/>
              </w:rPr>
              <w:t>2 -Se relever d'une position couchée</w:t>
            </w:r>
            <w:r w:rsidR="0050522E">
              <w:rPr>
                <w:noProof/>
                <w:webHidden/>
              </w:rPr>
              <w:tab/>
            </w:r>
            <w:r w:rsidR="0050522E">
              <w:rPr>
                <w:noProof/>
                <w:webHidden/>
              </w:rPr>
              <w:fldChar w:fldCharType="begin"/>
            </w:r>
            <w:r w:rsidR="0050522E">
              <w:rPr>
                <w:noProof/>
                <w:webHidden/>
              </w:rPr>
              <w:instrText xml:space="preserve"> PAGEREF _Toc484970076 \h </w:instrText>
            </w:r>
            <w:r w:rsidR="0050522E">
              <w:rPr>
                <w:noProof/>
                <w:webHidden/>
              </w:rPr>
            </w:r>
            <w:r w:rsidR="0050522E">
              <w:rPr>
                <w:noProof/>
                <w:webHidden/>
              </w:rPr>
              <w:fldChar w:fldCharType="separate"/>
            </w:r>
            <w:r w:rsidR="0050522E">
              <w:rPr>
                <w:noProof/>
                <w:webHidden/>
              </w:rPr>
              <w:t>8</w:t>
            </w:r>
            <w:r w:rsidR="0050522E">
              <w:rPr>
                <w:noProof/>
                <w:webHidden/>
              </w:rPr>
              <w:fldChar w:fldCharType="end"/>
            </w:r>
          </w:hyperlink>
        </w:p>
        <w:p w14:paraId="2CD538B7" w14:textId="448C5B3D" w:rsidR="0050522E" w:rsidRDefault="00E43EC7">
          <w:pPr>
            <w:pStyle w:val="TM2"/>
            <w:tabs>
              <w:tab w:val="right" w:leader="dot" w:pos="9062"/>
            </w:tabs>
            <w:rPr>
              <w:noProof/>
            </w:rPr>
          </w:pPr>
          <w:hyperlink w:anchor="_Toc484970077" w:history="1">
            <w:r w:rsidR="0050522E" w:rsidRPr="00526B38">
              <w:rPr>
                <w:rStyle w:val="Lienhypertexte"/>
                <w:noProof/>
              </w:rPr>
              <w:t>3- Changer de direction :</w:t>
            </w:r>
            <w:r w:rsidR="0050522E">
              <w:rPr>
                <w:noProof/>
                <w:webHidden/>
              </w:rPr>
              <w:tab/>
            </w:r>
            <w:r w:rsidR="0050522E">
              <w:rPr>
                <w:noProof/>
                <w:webHidden/>
              </w:rPr>
              <w:fldChar w:fldCharType="begin"/>
            </w:r>
            <w:r w:rsidR="0050522E">
              <w:rPr>
                <w:noProof/>
                <w:webHidden/>
              </w:rPr>
              <w:instrText xml:space="preserve"> PAGEREF _Toc484970077 \h </w:instrText>
            </w:r>
            <w:r w:rsidR="0050522E">
              <w:rPr>
                <w:noProof/>
                <w:webHidden/>
              </w:rPr>
            </w:r>
            <w:r w:rsidR="0050522E">
              <w:rPr>
                <w:noProof/>
                <w:webHidden/>
              </w:rPr>
              <w:fldChar w:fldCharType="separate"/>
            </w:r>
            <w:r w:rsidR="0050522E">
              <w:rPr>
                <w:noProof/>
                <w:webHidden/>
              </w:rPr>
              <w:t>8</w:t>
            </w:r>
            <w:r w:rsidR="0050522E">
              <w:rPr>
                <w:noProof/>
                <w:webHidden/>
              </w:rPr>
              <w:fldChar w:fldCharType="end"/>
            </w:r>
          </w:hyperlink>
        </w:p>
        <w:p w14:paraId="0AED8931" w14:textId="431E3451" w:rsidR="0050522E" w:rsidRDefault="00E43EC7">
          <w:pPr>
            <w:pStyle w:val="TM2"/>
            <w:tabs>
              <w:tab w:val="right" w:leader="dot" w:pos="9062"/>
            </w:tabs>
            <w:rPr>
              <w:noProof/>
            </w:rPr>
          </w:pPr>
          <w:hyperlink w:anchor="_Toc484970078" w:history="1">
            <w:r w:rsidR="0050522E" w:rsidRPr="00526B38">
              <w:rPr>
                <w:rStyle w:val="Lienhypertexte"/>
                <w:noProof/>
              </w:rPr>
              <w:t>4- Sol qui se dérobe :</w:t>
            </w:r>
            <w:r w:rsidR="0050522E">
              <w:rPr>
                <w:noProof/>
                <w:webHidden/>
              </w:rPr>
              <w:tab/>
            </w:r>
            <w:r w:rsidR="0050522E">
              <w:rPr>
                <w:noProof/>
                <w:webHidden/>
              </w:rPr>
              <w:fldChar w:fldCharType="begin"/>
            </w:r>
            <w:r w:rsidR="0050522E">
              <w:rPr>
                <w:noProof/>
                <w:webHidden/>
              </w:rPr>
              <w:instrText xml:space="preserve"> PAGEREF _Toc484970078 \h </w:instrText>
            </w:r>
            <w:r w:rsidR="0050522E">
              <w:rPr>
                <w:noProof/>
                <w:webHidden/>
              </w:rPr>
            </w:r>
            <w:r w:rsidR="0050522E">
              <w:rPr>
                <w:noProof/>
                <w:webHidden/>
              </w:rPr>
              <w:fldChar w:fldCharType="separate"/>
            </w:r>
            <w:r w:rsidR="0050522E">
              <w:rPr>
                <w:noProof/>
                <w:webHidden/>
              </w:rPr>
              <w:t>8</w:t>
            </w:r>
            <w:r w:rsidR="0050522E">
              <w:rPr>
                <w:noProof/>
                <w:webHidden/>
              </w:rPr>
              <w:fldChar w:fldCharType="end"/>
            </w:r>
          </w:hyperlink>
        </w:p>
        <w:p w14:paraId="55B4E5EE" w14:textId="08F0059C" w:rsidR="0050522E" w:rsidRDefault="00E43EC7">
          <w:pPr>
            <w:pStyle w:val="TM2"/>
            <w:tabs>
              <w:tab w:val="right" w:leader="dot" w:pos="9062"/>
            </w:tabs>
            <w:rPr>
              <w:noProof/>
            </w:rPr>
          </w:pPr>
          <w:hyperlink w:anchor="_Toc484970079" w:history="1">
            <w:r w:rsidR="0050522E" w:rsidRPr="00526B38">
              <w:rPr>
                <w:rStyle w:val="Lienhypertexte"/>
                <w:noProof/>
              </w:rPr>
              <w:t>5- Gérer les déséquilibres :</w:t>
            </w:r>
            <w:r w:rsidR="0050522E">
              <w:rPr>
                <w:noProof/>
                <w:webHidden/>
              </w:rPr>
              <w:tab/>
            </w:r>
            <w:r w:rsidR="0050522E">
              <w:rPr>
                <w:noProof/>
                <w:webHidden/>
              </w:rPr>
              <w:fldChar w:fldCharType="begin"/>
            </w:r>
            <w:r w:rsidR="0050522E">
              <w:rPr>
                <w:noProof/>
                <w:webHidden/>
              </w:rPr>
              <w:instrText xml:space="preserve"> PAGEREF _Toc484970079 \h </w:instrText>
            </w:r>
            <w:r w:rsidR="0050522E">
              <w:rPr>
                <w:noProof/>
                <w:webHidden/>
              </w:rPr>
            </w:r>
            <w:r w:rsidR="0050522E">
              <w:rPr>
                <w:noProof/>
                <w:webHidden/>
              </w:rPr>
              <w:fldChar w:fldCharType="separate"/>
            </w:r>
            <w:r w:rsidR="0050522E">
              <w:rPr>
                <w:noProof/>
                <w:webHidden/>
              </w:rPr>
              <w:t>8</w:t>
            </w:r>
            <w:r w:rsidR="0050522E">
              <w:rPr>
                <w:noProof/>
                <w:webHidden/>
              </w:rPr>
              <w:fldChar w:fldCharType="end"/>
            </w:r>
          </w:hyperlink>
        </w:p>
        <w:p w14:paraId="17E5C018" w14:textId="4A332743" w:rsidR="0050522E" w:rsidRDefault="00E43EC7">
          <w:pPr>
            <w:pStyle w:val="TM2"/>
            <w:tabs>
              <w:tab w:val="right" w:leader="dot" w:pos="9062"/>
            </w:tabs>
            <w:rPr>
              <w:noProof/>
            </w:rPr>
          </w:pPr>
          <w:hyperlink w:anchor="_Toc484970080" w:history="1">
            <w:r w:rsidR="0050522E" w:rsidRPr="00526B38">
              <w:rPr>
                <w:rStyle w:val="Lienhypertexte"/>
                <w:noProof/>
              </w:rPr>
              <w:t>6- Détection d’obstacles :</w:t>
            </w:r>
            <w:r w:rsidR="0050522E">
              <w:rPr>
                <w:noProof/>
                <w:webHidden/>
              </w:rPr>
              <w:tab/>
            </w:r>
            <w:r w:rsidR="0050522E">
              <w:rPr>
                <w:noProof/>
                <w:webHidden/>
              </w:rPr>
              <w:fldChar w:fldCharType="begin"/>
            </w:r>
            <w:r w:rsidR="0050522E">
              <w:rPr>
                <w:noProof/>
                <w:webHidden/>
              </w:rPr>
              <w:instrText xml:space="preserve"> PAGEREF _Toc484970080 \h </w:instrText>
            </w:r>
            <w:r w:rsidR="0050522E">
              <w:rPr>
                <w:noProof/>
                <w:webHidden/>
              </w:rPr>
            </w:r>
            <w:r w:rsidR="0050522E">
              <w:rPr>
                <w:noProof/>
                <w:webHidden/>
              </w:rPr>
              <w:fldChar w:fldCharType="separate"/>
            </w:r>
            <w:r w:rsidR="0050522E">
              <w:rPr>
                <w:noProof/>
                <w:webHidden/>
              </w:rPr>
              <w:t>8</w:t>
            </w:r>
            <w:r w:rsidR="0050522E">
              <w:rPr>
                <w:noProof/>
                <w:webHidden/>
              </w:rPr>
              <w:fldChar w:fldCharType="end"/>
            </w:r>
          </w:hyperlink>
        </w:p>
        <w:p w14:paraId="64070A05" w14:textId="7920CC68" w:rsidR="0050522E" w:rsidRDefault="00E43EC7">
          <w:pPr>
            <w:pStyle w:val="TM2"/>
            <w:tabs>
              <w:tab w:val="right" w:leader="dot" w:pos="9062"/>
            </w:tabs>
            <w:rPr>
              <w:noProof/>
            </w:rPr>
          </w:pPr>
          <w:hyperlink w:anchor="_Toc484970081" w:history="1">
            <w:r w:rsidR="0050522E" w:rsidRPr="00526B38">
              <w:rPr>
                <w:rStyle w:val="Lienhypertexte"/>
                <w:noProof/>
              </w:rPr>
              <w:t>7- Lui faire porter une charge :</w:t>
            </w:r>
            <w:r w:rsidR="0050522E">
              <w:rPr>
                <w:noProof/>
                <w:webHidden/>
              </w:rPr>
              <w:tab/>
            </w:r>
            <w:r w:rsidR="0050522E">
              <w:rPr>
                <w:noProof/>
                <w:webHidden/>
              </w:rPr>
              <w:fldChar w:fldCharType="begin"/>
            </w:r>
            <w:r w:rsidR="0050522E">
              <w:rPr>
                <w:noProof/>
                <w:webHidden/>
              </w:rPr>
              <w:instrText xml:space="preserve"> PAGEREF _Toc484970081 \h </w:instrText>
            </w:r>
            <w:r w:rsidR="0050522E">
              <w:rPr>
                <w:noProof/>
                <w:webHidden/>
              </w:rPr>
            </w:r>
            <w:r w:rsidR="0050522E">
              <w:rPr>
                <w:noProof/>
                <w:webHidden/>
              </w:rPr>
              <w:fldChar w:fldCharType="separate"/>
            </w:r>
            <w:r w:rsidR="0050522E">
              <w:rPr>
                <w:noProof/>
                <w:webHidden/>
              </w:rPr>
              <w:t>8</w:t>
            </w:r>
            <w:r w:rsidR="0050522E">
              <w:rPr>
                <w:noProof/>
                <w:webHidden/>
              </w:rPr>
              <w:fldChar w:fldCharType="end"/>
            </w:r>
          </w:hyperlink>
        </w:p>
        <w:p w14:paraId="7D184F95" w14:textId="26E0FE48" w:rsidR="0050522E" w:rsidRDefault="00E43EC7">
          <w:pPr>
            <w:pStyle w:val="TM2"/>
            <w:tabs>
              <w:tab w:val="right" w:leader="dot" w:pos="9062"/>
            </w:tabs>
            <w:rPr>
              <w:noProof/>
            </w:rPr>
          </w:pPr>
          <w:hyperlink w:anchor="_Toc484970082" w:history="1">
            <w:r w:rsidR="0050522E" w:rsidRPr="00526B38">
              <w:rPr>
                <w:rStyle w:val="Lienhypertexte"/>
                <w:noProof/>
              </w:rPr>
              <w:t>Le faire marcher sur une surface variable (non régulière) :</w:t>
            </w:r>
            <w:r w:rsidR="0050522E">
              <w:rPr>
                <w:noProof/>
                <w:webHidden/>
              </w:rPr>
              <w:tab/>
            </w:r>
            <w:r w:rsidR="0050522E">
              <w:rPr>
                <w:noProof/>
                <w:webHidden/>
              </w:rPr>
              <w:fldChar w:fldCharType="begin"/>
            </w:r>
            <w:r w:rsidR="0050522E">
              <w:rPr>
                <w:noProof/>
                <w:webHidden/>
              </w:rPr>
              <w:instrText xml:space="preserve"> PAGEREF _Toc484970082 \h </w:instrText>
            </w:r>
            <w:r w:rsidR="0050522E">
              <w:rPr>
                <w:noProof/>
                <w:webHidden/>
              </w:rPr>
            </w:r>
            <w:r w:rsidR="0050522E">
              <w:rPr>
                <w:noProof/>
                <w:webHidden/>
              </w:rPr>
              <w:fldChar w:fldCharType="separate"/>
            </w:r>
            <w:r w:rsidR="0050522E">
              <w:rPr>
                <w:noProof/>
                <w:webHidden/>
              </w:rPr>
              <w:t>10</w:t>
            </w:r>
            <w:r w:rsidR="0050522E">
              <w:rPr>
                <w:noProof/>
                <w:webHidden/>
              </w:rPr>
              <w:fldChar w:fldCharType="end"/>
            </w:r>
          </w:hyperlink>
        </w:p>
        <w:p w14:paraId="28B20B4E" w14:textId="6ADBC800" w:rsidR="0050522E" w:rsidRDefault="00E43EC7">
          <w:pPr>
            <w:pStyle w:val="TM1"/>
            <w:tabs>
              <w:tab w:val="right" w:leader="dot" w:pos="9062"/>
            </w:tabs>
            <w:rPr>
              <w:noProof/>
            </w:rPr>
          </w:pPr>
          <w:hyperlink w:anchor="_Toc484970083" w:history="1">
            <w:r w:rsidR="0050522E" w:rsidRPr="00526B38">
              <w:rPr>
                <w:rStyle w:val="Lienhypertexte"/>
                <w:noProof/>
              </w:rPr>
              <w:t>Extensions Possibles, Objectifs supplémentaires :</w:t>
            </w:r>
            <w:r w:rsidR="0050522E">
              <w:rPr>
                <w:noProof/>
                <w:webHidden/>
              </w:rPr>
              <w:tab/>
            </w:r>
            <w:r w:rsidR="0050522E">
              <w:rPr>
                <w:noProof/>
                <w:webHidden/>
              </w:rPr>
              <w:fldChar w:fldCharType="begin"/>
            </w:r>
            <w:r w:rsidR="0050522E">
              <w:rPr>
                <w:noProof/>
                <w:webHidden/>
              </w:rPr>
              <w:instrText xml:space="preserve"> PAGEREF _Toc484970083 \h </w:instrText>
            </w:r>
            <w:r w:rsidR="0050522E">
              <w:rPr>
                <w:noProof/>
                <w:webHidden/>
              </w:rPr>
            </w:r>
            <w:r w:rsidR="0050522E">
              <w:rPr>
                <w:noProof/>
                <w:webHidden/>
              </w:rPr>
              <w:fldChar w:fldCharType="separate"/>
            </w:r>
            <w:r w:rsidR="0050522E">
              <w:rPr>
                <w:noProof/>
                <w:webHidden/>
              </w:rPr>
              <w:t>10</w:t>
            </w:r>
            <w:r w:rsidR="0050522E">
              <w:rPr>
                <w:noProof/>
                <w:webHidden/>
              </w:rPr>
              <w:fldChar w:fldCharType="end"/>
            </w:r>
          </w:hyperlink>
        </w:p>
        <w:p w14:paraId="516872B2" w14:textId="686478B6" w:rsidR="0050522E" w:rsidRDefault="00E43EC7">
          <w:pPr>
            <w:pStyle w:val="TM2"/>
            <w:tabs>
              <w:tab w:val="right" w:leader="dot" w:pos="9062"/>
            </w:tabs>
            <w:rPr>
              <w:noProof/>
            </w:rPr>
          </w:pPr>
          <w:hyperlink w:anchor="_Toc484970084" w:history="1">
            <w:r w:rsidR="0050522E" w:rsidRPr="00526B38">
              <w:rPr>
                <w:rStyle w:val="Lienhypertexte"/>
                <w:noProof/>
              </w:rPr>
              <w:t>Tenter d'autres modes de mouvement que la marche :</w:t>
            </w:r>
            <w:r w:rsidR="0050522E">
              <w:rPr>
                <w:noProof/>
                <w:webHidden/>
              </w:rPr>
              <w:tab/>
            </w:r>
            <w:r w:rsidR="0050522E">
              <w:rPr>
                <w:noProof/>
                <w:webHidden/>
              </w:rPr>
              <w:fldChar w:fldCharType="begin"/>
            </w:r>
            <w:r w:rsidR="0050522E">
              <w:rPr>
                <w:noProof/>
                <w:webHidden/>
              </w:rPr>
              <w:instrText xml:space="preserve"> PAGEREF _Toc484970084 \h </w:instrText>
            </w:r>
            <w:r w:rsidR="0050522E">
              <w:rPr>
                <w:noProof/>
                <w:webHidden/>
              </w:rPr>
            </w:r>
            <w:r w:rsidR="0050522E">
              <w:rPr>
                <w:noProof/>
                <w:webHidden/>
              </w:rPr>
              <w:fldChar w:fldCharType="separate"/>
            </w:r>
            <w:r w:rsidR="0050522E">
              <w:rPr>
                <w:noProof/>
                <w:webHidden/>
              </w:rPr>
              <w:t>10</w:t>
            </w:r>
            <w:r w:rsidR="0050522E">
              <w:rPr>
                <w:noProof/>
                <w:webHidden/>
              </w:rPr>
              <w:fldChar w:fldCharType="end"/>
            </w:r>
          </w:hyperlink>
        </w:p>
        <w:p w14:paraId="2F04FBD2" w14:textId="10BE671D" w:rsidR="0050522E" w:rsidRDefault="00E43EC7">
          <w:pPr>
            <w:pStyle w:val="TM2"/>
            <w:tabs>
              <w:tab w:val="right" w:leader="dot" w:pos="9062"/>
            </w:tabs>
            <w:rPr>
              <w:noProof/>
            </w:rPr>
          </w:pPr>
          <w:hyperlink w:anchor="_Toc484970085" w:history="1">
            <w:r w:rsidR="0050522E" w:rsidRPr="00526B38">
              <w:rPr>
                <w:rStyle w:val="Lienhypertexte"/>
                <w:noProof/>
              </w:rPr>
              <w:t>Aborder le déplacement autonome ?</w:t>
            </w:r>
            <w:r w:rsidR="0050522E">
              <w:rPr>
                <w:noProof/>
                <w:webHidden/>
              </w:rPr>
              <w:tab/>
            </w:r>
            <w:r w:rsidR="0050522E">
              <w:rPr>
                <w:noProof/>
                <w:webHidden/>
              </w:rPr>
              <w:fldChar w:fldCharType="begin"/>
            </w:r>
            <w:r w:rsidR="0050522E">
              <w:rPr>
                <w:noProof/>
                <w:webHidden/>
              </w:rPr>
              <w:instrText xml:space="preserve"> PAGEREF _Toc484970085 \h </w:instrText>
            </w:r>
            <w:r w:rsidR="0050522E">
              <w:rPr>
                <w:noProof/>
                <w:webHidden/>
              </w:rPr>
            </w:r>
            <w:r w:rsidR="0050522E">
              <w:rPr>
                <w:noProof/>
                <w:webHidden/>
              </w:rPr>
              <w:fldChar w:fldCharType="separate"/>
            </w:r>
            <w:r w:rsidR="0050522E">
              <w:rPr>
                <w:noProof/>
                <w:webHidden/>
              </w:rPr>
              <w:t>10</w:t>
            </w:r>
            <w:r w:rsidR="0050522E">
              <w:rPr>
                <w:noProof/>
                <w:webHidden/>
              </w:rPr>
              <w:fldChar w:fldCharType="end"/>
            </w:r>
          </w:hyperlink>
        </w:p>
        <w:p w14:paraId="6D3D6301" w14:textId="568B9967" w:rsidR="0050522E" w:rsidRDefault="00E43EC7">
          <w:pPr>
            <w:pStyle w:val="TM1"/>
            <w:tabs>
              <w:tab w:val="right" w:leader="dot" w:pos="9062"/>
            </w:tabs>
            <w:rPr>
              <w:noProof/>
            </w:rPr>
          </w:pPr>
          <w:hyperlink w:anchor="_Toc484970086" w:history="1">
            <w:r w:rsidR="0050522E" w:rsidRPr="00526B38">
              <w:rPr>
                <w:rStyle w:val="Lienhypertexte"/>
                <w:noProof/>
              </w:rPr>
              <w:t xml:space="preserve">Plans </w:t>
            </w:r>
            <w:r w:rsidR="0050522E" w:rsidRPr="00526B38">
              <w:rPr>
                <w:rStyle w:val="Lienhypertexte"/>
                <w:rFonts w:eastAsia="Calibri" w:cs="Calibri"/>
                <w:noProof/>
              </w:rPr>
              <w:t>Parlez aussi du simulateur</w:t>
            </w:r>
            <w:r w:rsidR="0050522E">
              <w:rPr>
                <w:noProof/>
                <w:webHidden/>
              </w:rPr>
              <w:tab/>
            </w:r>
            <w:r w:rsidR="0050522E">
              <w:rPr>
                <w:noProof/>
                <w:webHidden/>
              </w:rPr>
              <w:fldChar w:fldCharType="begin"/>
            </w:r>
            <w:r w:rsidR="0050522E">
              <w:rPr>
                <w:noProof/>
                <w:webHidden/>
              </w:rPr>
              <w:instrText xml:space="preserve"> PAGEREF _Toc484970086 \h </w:instrText>
            </w:r>
            <w:r w:rsidR="0050522E">
              <w:rPr>
                <w:noProof/>
                <w:webHidden/>
              </w:rPr>
            </w:r>
            <w:r w:rsidR="0050522E">
              <w:rPr>
                <w:noProof/>
                <w:webHidden/>
              </w:rPr>
              <w:fldChar w:fldCharType="separate"/>
            </w:r>
            <w:r w:rsidR="0050522E">
              <w:rPr>
                <w:noProof/>
                <w:webHidden/>
              </w:rPr>
              <w:t>11</w:t>
            </w:r>
            <w:r w:rsidR="0050522E">
              <w:rPr>
                <w:noProof/>
                <w:webHidden/>
              </w:rPr>
              <w:fldChar w:fldCharType="end"/>
            </w:r>
          </w:hyperlink>
        </w:p>
        <w:p w14:paraId="670C14A6" w14:textId="317CA1FE" w:rsidR="0050522E" w:rsidRDefault="00E43EC7">
          <w:pPr>
            <w:pStyle w:val="TM1"/>
            <w:tabs>
              <w:tab w:val="right" w:leader="dot" w:pos="9062"/>
            </w:tabs>
            <w:rPr>
              <w:noProof/>
            </w:rPr>
          </w:pPr>
          <w:hyperlink w:anchor="_Toc484970087" w:history="1">
            <w:r w:rsidR="0050522E" w:rsidRPr="00526B38">
              <w:rPr>
                <w:rStyle w:val="Lienhypertexte"/>
                <w:noProof/>
              </w:rPr>
              <w:t>Planning</w:t>
            </w:r>
            <w:r w:rsidR="0050522E">
              <w:rPr>
                <w:noProof/>
                <w:webHidden/>
              </w:rPr>
              <w:tab/>
            </w:r>
            <w:r w:rsidR="0050522E">
              <w:rPr>
                <w:noProof/>
                <w:webHidden/>
              </w:rPr>
              <w:fldChar w:fldCharType="begin"/>
            </w:r>
            <w:r w:rsidR="0050522E">
              <w:rPr>
                <w:noProof/>
                <w:webHidden/>
              </w:rPr>
              <w:instrText xml:space="preserve"> PAGEREF _Toc484970087 \h </w:instrText>
            </w:r>
            <w:r w:rsidR="0050522E">
              <w:rPr>
                <w:noProof/>
                <w:webHidden/>
              </w:rPr>
            </w:r>
            <w:r w:rsidR="0050522E">
              <w:rPr>
                <w:noProof/>
                <w:webHidden/>
              </w:rPr>
              <w:fldChar w:fldCharType="separate"/>
            </w:r>
            <w:r w:rsidR="0050522E">
              <w:rPr>
                <w:noProof/>
                <w:webHidden/>
              </w:rPr>
              <w:t>12</w:t>
            </w:r>
            <w:r w:rsidR="0050522E">
              <w:rPr>
                <w:noProof/>
                <w:webHidden/>
              </w:rPr>
              <w:fldChar w:fldCharType="end"/>
            </w:r>
          </w:hyperlink>
        </w:p>
        <w:p w14:paraId="558104BD" w14:textId="2254F7C4" w:rsidR="0050522E" w:rsidRDefault="00E43EC7">
          <w:pPr>
            <w:pStyle w:val="TM1"/>
            <w:tabs>
              <w:tab w:val="right" w:leader="dot" w:pos="9062"/>
            </w:tabs>
            <w:rPr>
              <w:noProof/>
            </w:rPr>
          </w:pPr>
          <w:hyperlink w:anchor="_Toc484970088" w:history="1">
            <w:r w:rsidR="0050522E" w:rsidRPr="00526B38">
              <w:rPr>
                <w:rStyle w:val="Lienhypertexte"/>
                <w:noProof/>
              </w:rPr>
              <w:t>Fiche descriptive du projet</w:t>
            </w:r>
            <w:r w:rsidR="0050522E">
              <w:rPr>
                <w:noProof/>
                <w:webHidden/>
              </w:rPr>
              <w:tab/>
            </w:r>
            <w:r w:rsidR="0050522E">
              <w:rPr>
                <w:noProof/>
                <w:webHidden/>
              </w:rPr>
              <w:fldChar w:fldCharType="begin"/>
            </w:r>
            <w:r w:rsidR="0050522E">
              <w:rPr>
                <w:noProof/>
                <w:webHidden/>
              </w:rPr>
              <w:instrText xml:space="preserve"> PAGEREF _Toc484970088 \h </w:instrText>
            </w:r>
            <w:r w:rsidR="0050522E">
              <w:rPr>
                <w:noProof/>
                <w:webHidden/>
              </w:rPr>
            </w:r>
            <w:r w:rsidR="0050522E">
              <w:rPr>
                <w:noProof/>
                <w:webHidden/>
              </w:rPr>
              <w:fldChar w:fldCharType="separate"/>
            </w:r>
            <w:r w:rsidR="0050522E">
              <w:rPr>
                <w:noProof/>
                <w:webHidden/>
              </w:rPr>
              <w:t>13</w:t>
            </w:r>
            <w:r w:rsidR="0050522E">
              <w:rPr>
                <w:noProof/>
                <w:webHidden/>
              </w:rPr>
              <w:fldChar w:fldCharType="end"/>
            </w:r>
          </w:hyperlink>
        </w:p>
        <w:p w14:paraId="519F97BB" w14:textId="72680C60" w:rsidR="0050522E" w:rsidRDefault="00E43EC7">
          <w:pPr>
            <w:pStyle w:val="TM1"/>
            <w:tabs>
              <w:tab w:val="right" w:leader="dot" w:pos="9062"/>
            </w:tabs>
            <w:rPr>
              <w:noProof/>
            </w:rPr>
          </w:pPr>
          <w:hyperlink w:anchor="_Toc484970089" w:history="1">
            <w:r w:rsidR="0050522E" w:rsidRPr="00526B38">
              <w:rPr>
                <w:rStyle w:val="Lienhypertexte"/>
                <w:noProof/>
              </w:rPr>
              <w:t>Remerciements</w:t>
            </w:r>
            <w:r w:rsidR="0050522E">
              <w:rPr>
                <w:noProof/>
                <w:webHidden/>
              </w:rPr>
              <w:tab/>
            </w:r>
            <w:r w:rsidR="0050522E">
              <w:rPr>
                <w:noProof/>
                <w:webHidden/>
              </w:rPr>
              <w:fldChar w:fldCharType="begin"/>
            </w:r>
            <w:r w:rsidR="0050522E">
              <w:rPr>
                <w:noProof/>
                <w:webHidden/>
              </w:rPr>
              <w:instrText xml:space="preserve"> PAGEREF _Toc484970089 \h </w:instrText>
            </w:r>
            <w:r w:rsidR="0050522E">
              <w:rPr>
                <w:noProof/>
                <w:webHidden/>
              </w:rPr>
            </w:r>
            <w:r w:rsidR="0050522E">
              <w:rPr>
                <w:noProof/>
                <w:webHidden/>
              </w:rPr>
              <w:fldChar w:fldCharType="separate"/>
            </w:r>
            <w:r w:rsidR="0050522E">
              <w:rPr>
                <w:noProof/>
                <w:webHidden/>
              </w:rPr>
              <w:t>14</w:t>
            </w:r>
            <w:r w:rsidR="0050522E">
              <w:rPr>
                <w:noProof/>
                <w:webHidden/>
              </w:rPr>
              <w:fldChar w:fldCharType="end"/>
            </w:r>
          </w:hyperlink>
        </w:p>
        <w:p w14:paraId="728CCF4D" w14:textId="7DE6FA80" w:rsidR="0050522E" w:rsidRDefault="00E43EC7">
          <w:pPr>
            <w:pStyle w:val="TM1"/>
            <w:tabs>
              <w:tab w:val="right" w:leader="dot" w:pos="9062"/>
            </w:tabs>
            <w:rPr>
              <w:noProof/>
            </w:rPr>
          </w:pPr>
          <w:hyperlink w:anchor="_Toc484970090" w:history="1">
            <w:r w:rsidR="0050522E" w:rsidRPr="00526B38">
              <w:rPr>
                <w:rStyle w:val="Lienhypertexte"/>
                <w:noProof/>
              </w:rPr>
              <w:t>Sources :</w:t>
            </w:r>
            <w:r w:rsidR="0050522E">
              <w:rPr>
                <w:noProof/>
                <w:webHidden/>
              </w:rPr>
              <w:tab/>
            </w:r>
            <w:r w:rsidR="0050522E">
              <w:rPr>
                <w:noProof/>
                <w:webHidden/>
              </w:rPr>
              <w:fldChar w:fldCharType="begin"/>
            </w:r>
            <w:r w:rsidR="0050522E">
              <w:rPr>
                <w:noProof/>
                <w:webHidden/>
              </w:rPr>
              <w:instrText xml:space="preserve"> PAGEREF _Toc484970090 \h </w:instrText>
            </w:r>
            <w:r w:rsidR="0050522E">
              <w:rPr>
                <w:noProof/>
                <w:webHidden/>
              </w:rPr>
            </w:r>
            <w:r w:rsidR="0050522E">
              <w:rPr>
                <w:noProof/>
                <w:webHidden/>
              </w:rPr>
              <w:fldChar w:fldCharType="separate"/>
            </w:r>
            <w:r w:rsidR="0050522E">
              <w:rPr>
                <w:noProof/>
                <w:webHidden/>
              </w:rPr>
              <w:t>14</w:t>
            </w:r>
            <w:r w:rsidR="0050522E">
              <w:rPr>
                <w:noProof/>
                <w:webHidden/>
              </w:rPr>
              <w:fldChar w:fldCharType="end"/>
            </w:r>
          </w:hyperlink>
        </w:p>
        <w:p w14:paraId="1EF9AC2B" w14:textId="09D2D6B1" w:rsidR="0050522E" w:rsidRDefault="00E43EC7">
          <w:pPr>
            <w:pStyle w:val="TM2"/>
            <w:tabs>
              <w:tab w:val="right" w:leader="dot" w:pos="9062"/>
            </w:tabs>
            <w:rPr>
              <w:noProof/>
            </w:rPr>
          </w:pPr>
          <w:hyperlink w:anchor="_Toc484970091" w:history="1">
            <w:r w:rsidR="0050522E" w:rsidRPr="00526B38">
              <w:rPr>
                <w:rStyle w:val="Lienhypertexte"/>
                <w:noProof/>
              </w:rPr>
              <w:t>1-Liens lés à l’état de l’art :</w:t>
            </w:r>
            <w:r w:rsidR="0050522E">
              <w:rPr>
                <w:noProof/>
                <w:webHidden/>
              </w:rPr>
              <w:tab/>
            </w:r>
            <w:r w:rsidR="0050522E">
              <w:rPr>
                <w:noProof/>
                <w:webHidden/>
              </w:rPr>
              <w:fldChar w:fldCharType="begin"/>
            </w:r>
            <w:r w:rsidR="0050522E">
              <w:rPr>
                <w:noProof/>
                <w:webHidden/>
              </w:rPr>
              <w:instrText xml:space="preserve"> PAGEREF _Toc484970091 \h </w:instrText>
            </w:r>
            <w:r w:rsidR="0050522E">
              <w:rPr>
                <w:noProof/>
                <w:webHidden/>
              </w:rPr>
            </w:r>
            <w:r w:rsidR="0050522E">
              <w:rPr>
                <w:noProof/>
                <w:webHidden/>
              </w:rPr>
              <w:fldChar w:fldCharType="separate"/>
            </w:r>
            <w:r w:rsidR="0050522E">
              <w:rPr>
                <w:noProof/>
                <w:webHidden/>
              </w:rPr>
              <w:t>14</w:t>
            </w:r>
            <w:r w:rsidR="0050522E">
              <w:rPr>
                <w:noProof/>
                <w:webHidden/>
              </w:rPr>
              <w:fldChar w:fldCharType="end"/>
            </w:r>
          </w:hyperlink>
        </w:p>
        <w:p w14:paraId="6B4EB660" w14:textId="1AAE43B6" w:rsidR="0050522E" w:rsidRDefault="00E43EC7">
          <w:pPr>
            <w:pStyle w:val="TM2"/>
            <w:tabs>
              <w:tab w:val="right" w:leader="dot" w:pos="9062"/>
            </w:tabs>
            <w:rPr>
              <w:noProof/>
            </w:rPr>
          </w:pPr>
          <w:hyperlink w:anchor="_Toc484970092" w:history="1">
            <w:r w:rsidR="0050522E" w:rsidRPr="00526B38">
              <w:rPr>
                <w:rStyle w:val="Lienhypertexte"/>
                <w:noProof/>
              </w:rPr>
              <w:t>2-Roboticia :</w:t>
            </w:r>
            <w:r w:rsidR="0050522E">
              <w:rPr>
                <w:noProof/>
                <w:webHidden/>
              </w:rPr>
              <w:tab/>
            </w:r>
            <w:r w:rsidR="0050522E">
              <w:rPr>
                <w:noProof/>
                <w:webHidden/>
              </w:rPr>
              <w:fldChar w:fldCharType="begin"/>
            </w:r>
            <w:r w:rsidR="0050522E">
              <w:rPr>
                <w:noProof/>
                <w:webHidden/>
              </w:rPr>
              <w:instrText xml:space="preserve"> PAGEREF _Toc484970092 \h </w:instrText>
            </w:r>
            <w:r w:rsidR="0050522E">
              <w:rPr>
                <w:noProof/>
                <w:webHidden/>
              </w:rPr>
            </w:r>
            <w:r w:rsidR="0050522E">
              <w:rPr>
                <w:noProof/>
                <w:webHidden/>
              </w:rPr>
              <w:fldChar w:fldCharType="separate"/>
            </w:r>
            <w:r w:rsidR="0050522E">
              <w:rPr>
                <w:noProof/>
                <w:webHidden/>
              </w:rPr>
              <w:t>14</w:t>
            </w:r>
            <w:r w:rsidR="0050522E">
              <w:rPr>
                <w:noProof/>
                <w:webHidden/>
              </w:rPr>
              <w:fldChar w:fldCharType="end"/>
            </w:r>
          </w:hyperlink>
        </w:p>
        <w:p w14:paraId="4A5EC9BA" w14:textId="77777777" w:rsidR="00B40154" w:rsidRDefault="006C1B05">
          <w:r>
            <w:rPr>
              <w:b/>
              <w:bCs/>
            </w:rPr>
            <w:fldChar w:fldCharType="end"/>
          </w:r>
        </w:p>
      </w:sdtContent>
    </w:sdt>
    <w:p w14:paraId="316DCBD3" w14:textId="77777777" w:rsidR="00F43761" w:rsidRPr="00D557DA" w:rsidRDefault="00F43761">
      <w:pPr>
        <w:spacing w:after="0" w:line="240" w:lineRule="auto"/>
        <w:rPr>
          <w:color w:val="8EAADB" w:themeColor="accent1" w:themeTint="99"/>
        </w:rPr>
      </w:pPr>
    </w:p>
    <w:p w14:paraId="5C311CAA" w14:textId="77777777" w:rsidR="00F43761" w:rsidRPr="00846CC7" w:rsidRDefault="00F43761"/>
    <w:p w14:paraId="63259CBE" w14:textId="77777777" w:rsidR="00B40154" w:rsidRDefault="00B40154">
      <w:pPr>
        <w:spacing w:after="0" w:line="240" w:lineRule="auto"/>
      </w:pPr>
      <w:r>
        <w:br w:type="page"/>
      </w:r>
    </w:p>
    <w:p w14:paraId="34FB0FF2" w14:textId="77777777" w:rsidR="00F43761" w:rsidRPr="00846CC7" w:rsidRDefault="00F43761">
      <w:pPr>
        <w:pStyle w:val="Paragraphedeliste"/>
      </w:pPr>
    </w:p>
    <w:p w14:paraId="1E9F9879" w14:textId="77777777" w:rsidR="00F43761" w:rsidRPr="00846CC7" w:rsidRDefault="001873E8" w:rsidP="00846CC7">
      <w:pPr>
        <w:pStyle w:val="Titre1"/>
      </w:pPr>
      <w:bookmarkStart w:id="0" w:name="_Toc484970066"/>
      <w:r w:rsidRPr="00846CC7">
        <w:t>Sujet :</w:t>
      </w:r>
      <w:bookmarkEnd w:id="0"/>
    </w:p>
    <w:p w14:paraId="0B92D188" w14:textId="77777777" w:rsidR="006B0A4C" w:rsidRDefault="006B0A4C"/>
    <w:p w14:paraId="524F4C26" w14:textId="2E5F4F34" w:rsidR="00F43761" w:rsidRPr="00846CC7" w:rsidRDefault="006B0A4C">
      <w:r w:rsidRPr="00B82764">
        <w:rPr>
          <w:i/>
        </w:rPr>
        <w:t>« </w:t>
      </w:r>
      <w:r w:rsidR="00E275B4" w:rsidRPr="00B82764">
        <w:rPr>
          <w:i/>
        </w:rPr>
        <w:t>Etude et expérimentation de la marche des robots quadrupèdes : Le Robot Quattro de Roboticia.</w:t>
      </w:r>
      <w:r w:rsidRPr="00B82764">
        <w:rPr>
          <w:i/>
        </w:rPr>
        <w:t> »</w:t>
      </w:r>
    </w:p>
    <w:p w14:paraId="47291C41" w14:textId="77777777" w:rsidR="00F43761" w:rsidRPr="00846CC7" w:rsidRDefault="001873E8" w:rsidP="00846CC7">
      <w:pPr>
        <w:pStyle w:val="Titre1"/>
      </w:pPr>
      <w:bookmarkStart w:id="1" w:name="_Toc484970067"/>
      <w:r w:rsidRPr="00846CC7">
        <w:t>Introduction :</w:t>
      </w:r>
      <w:bookmarkEnd w:id="1"/>
    </w:p>
    <w:p w14:paraId="0F2DCA46" w14:textId="77777777" w:rsidR="00F43761" w:rsidRPr="00846CC7" w:rsidRDefault="001873E8" w:rsidP="00D557DA">
      <w:pPr>
        <w:ind w:firstLine="708"/>
      </w:pPr>
      <w:r w:rsidRPr="00846CC7">
        <w:t xml:space="preserve">Dans le cadre de notre projet tuteuré, nous avons décidé de travailler sur les robots quadrupèdes, et plus précisément sur celui mis à notre disposition : le robot marcheur quadrupède « Quattro », de Roboticia. Notre objectif est de maîtriser le fonctionnement du robot, et de parvenir à lui faire effectuer des déplacements différents dans des conditions variables. </w:t>
      </w:r>
    </w:p>
    <w:p w14:paraId="6AB59F0B" w14:textId="77777777" w:rsidR="00F43761" w:rsidRPr="00846CC7" w:rsidRDefault="00F43761"/>
    <w:p w14:paraId="54A34B00" w14:textId="77777777" w:rsidR="00F43761" w:rsidRPr="00846CC7" w:rsidRDefault="001873E8" w:rsidP="00D557DA">
      <w:pPr>
        <w:ind w:firstLine="708"/>
        <w:rPr>
          <w:rStyle w:val="Numrodepage"/>
        </w:rPr>
      </w:pPr>
      <w:r w:rsidRPr="00846CC7">
        <w:t xml:space="preserve">Les multiples servomoteurs présents dans chaque patte </w:t>
      </w:r>
      <w:r w:rsidRPr="00846CC7">
        <w:rPr>
          <w:rStyle w:val="Numrodepage"/>
        </w:rPr>
        <w:t>permettent en théorie au robot de progresser sur un terrain plat comme un terrain accidenté. Le but, serait donc, de garantir sa capacité de déplacement dans n’importe quelle situation. La programmation du robot, quant à elle, s’effectue en Python.</w:t>
      </w:r>
    </w:p>
    <w:p w14:paraId="17812F52" w14:textId="77777777" w:rsidR="00F43761" w:rsidRPr="00846CC7" w:rsidRDefault="00F43761">
      <w:pPr>
        <w:rPr>
          <w:rStyle w:val="Numrodepage"/>
        </w:rPr>
      </w:pPr>
    </w:p>
    <w:p w14:paraId="52011AFB" w14:textId="77777777" w:rsidR="00F43761" w:rsidRDefault="00846CC7" w:rsidP="00846CC7">
      <w:pPr>
        <w:pStyle w:val="Titre1"/>
        <w:rPr>
          <w:rStyle w:val="Numrodepage"/>
          <w:rFonts w:asciiTheme="minorHAnsi" w:eastAsiaTheme="minorEastAsia" w:hAnsiTheme="minorHAnsi" w:cstheme="minorBidi"/>
          <w:color w:val="auto"/>
          <w:sz w:val="22"/>
          <w:szCs w:val="22"/>
        </w:rPr>
      </w:pPr>
      <w:bookmarkStart w:id="2" w:name="_Toc484970068"/>
      <w:r w:rsidRPr="00846CC7">
        <w:rPr>
          <w:rStyle w:val="Numrodepage"/>
        </w:rPr>
        <w:t>Problématiques :</w:t>
      </w:r>
      <w:bookmarkEnd w:id="2"/>
      <w:r w:rsidRPr="00846CC7">
        <w:rPr>
          <w:rStyle w:val="Numrodepage"/>
        </w:rPr>
        <w:t xml:space="preserve"> </w:t>
      </w:r>
    </w:p>
    <w:p w14:paraId="0F74DFE2" w14:textId="77777777" w:rsidR="00D557DA" w:rsidRDefault="00D557DA" w:rsidP="00D557DA">
      <w:pPr>
        <w:rPr>
          <w:rStyle w:val="Numrodepage"/>
          <w:rFonts w:asciiTheme="majorHAnsi" w:eastAsiaTheme="majorEastAsia" w:hAnsiTheme="majorHAnsi" w:cstheme="majorBidi"/>
          <w:color w:val="2F5496" w:themeColor="accent1" w:themeShade="BF"/>
          <w:sz w:val="32"/>
          <w:szCs w:val="32"/>
        </w:rPr>
      </w:pPr>
    </w:p>
    <w:p w14:paraId="11BDACA2" w14:textId="77777777" w:rsidR="00D557DA" w:rsidRPr="00846CC7" w:rsidRDefault="00D557DA" w:rsidP="00D557DA">
      <w:pPr>
        <w:rPr>
          <w:rStyle w:val="Numrodepage"/>
        </w:rPr>
      </w:pPr>
      <w:r w:rsidRPr="00846CC7">
        <w:rPr>
          <w:rStyle w:val="Numrodepage"/>
        </w:rPr>
        <w:t>Pour structurer ce projet, nous avons retenu plusieurs problématiques que nous avons réparties en trois blocs :</w:t>
      </w:r>
    </w:p>
    <w:p w14:paraId="349479ED" w14:textId="77777777" w:rsidR="00D557DA" w:rsidRPr="00D557DA" w:rsidRDefault="00D557DA" w:rsidP="00D557DA"/>
    <w:p w14:paraId="3F163FFB" w14:textId="77777777" w:rsidR="00F43761" w:rsidRPr="00846CC7" w:rsidRDefault="001873E8" w:rsidP="00846CC7">
      <w:pPr>
        <w:pStyle w:val="Titre2"/>
        <w:rPr>
          <w:rStyle w:val="Numrodepage"/>
          <w:rFonts w:asciiTheme="minorHAnsi" w:eastAsiaTheme="minorEastAsia" w:hAnsiTheme="minorHAnsi" w:cstheme="minorBidi"/>
          <w:color w:val="auto"/>
          <w:sz w:val="22"/>
          <w:szCs w:val="22"/>
        </w:rPr>
      </w:pPr>
      <w:bookmarkStart w:id="3" w:name="_Toc484970069"/>
      <w:r w:rsidRPr="00846CC7">
        <w:rPr>
          <w:rStyle w:val="Numrodepage"/>
        </w:rPr>
        <w:t>Projet principal :</w:t>
      </w:r>
      <w:bookmarkEnd w:id="3"/>
    </w:p>
    <w:p w14:paraId="53A15394" w14:textId="77777777" w:rsidR="00F43761" w:rsidRPr="00846CC7" w:rsidRDefault="001873E8">
      <w:pPr>
        <w:pStyle w:val="Paragraphedeliste"/>
        <w:numPr>
          <w:ilvl w:val="0"/>
          <w:numId w:val="1"/>
        </w:numPr>
        <w:rPr>
          <w:rStyle w:val="Numrodepage"/>
          <w:rFonts w:asciiTheme="majorHAnsi" w:eastAsiaTheme="majorEastAsia" w:hAnsiTheme="majorHAnsi" w:cstheme="majorBidi"/>
          <w:color w:val="2F5496" w:themeColor="accent1" w:themeShade="BF"/>
          <w:sz w:val="26"/>
          <w:szCs w:val="26"/>
        </w:rPr>
      </w:pPr>
      <w:r w:rsidRPr="00846CC7">
        <w:rPr>
          <w:rStyle w:val="Numrodepage"/>
        </w:rPr>
        <w:t>Appréhender la base du déplacement des quadrupèdes</w:t>
      </w:r>
    </w:p>
    <w:p w14:paraId="6F1034F9" w14:textId="77777777" w:rsidR="00F43761" w:rsidRPr="00846CC7" w:rsidRDefault="001873E8">
      <w:pPr>
        <w:pStyle w:val="Paragraphedeliste"/>
        <w:numPr>
          <w:ilvl w:val="0"/>
          <w:numId w:val="1"/>
        </w:numPr>
      </w:pPr>
      <w:r w:rsidRPr="00846CC7">
        <w:t>Maîtriser la physique liée au robot ainsi que les outils de programmation nécessaires à la mise en œuvre du fonctionnement du robot</w:t>
      </w:r>
    </w:p>
    <w:p w14:paraId="5BCD16FD" w14:textId="77777777" w:rsidR="00F43761" w:rsidRPr="00846CC7" w:rsidRDefault="001873E8">
      <w:pPr>
        <w:pStyle w:val="Paragraphedeliste"/>
        <w:numPr>
          <w:ilvl w:val="0"/>
          <w:numId w:val="1"/>
        </w:numPr>
      </w:pPr>
      <w:r w:rsidRPr="00846CC7">
        <w:t>Rétablir le robot s’il tombe ?</w:t>
      </w:r>
    </w:p>
    <w:p w14:paraId="65F7BC5A" w14:textId="77777777" w:rsidR="00F43761" w:rsidRPr="00846CC7" w:rsidRDefault="001873E8">
      <w:pPr>
        <w:pStyle w:val="Paragraphedeliste"/>
        <w:numPr>
          <w:ilvl w:val="0"/>
          <w:numId w:val="1"/>
        </w:numPr>
      </w:pPr>
      <w:r w:rsidRPr="00846CC7">
        <w:t xml:space="preserve"> Parvenir à coordonner la marche du robot</w:t>
      </w:r>
    </w:p>
    <w:p w14:paraId="6C01BDBB" w14:textId="3014E044" w:rsidR="00F43761" w:rsidRDefault="001873E8" w:rsidP="00846CC7">
      <w:pPr>
        <w:pStyle w:val="Titre2"/>
      </w:pPr>
      <w:bookmarkStart w:id="4" w:name="_Toc484970070"/>
      <w:r w:rsidRPr="00846CC7">
        <w:t xml:space="preserve">Partie </w:t>
      </w:r>
      <w:r w:rsidR="009B0293">
        <w:t>avancée :</w:t>
      </w:r>
      <w:bookmarkEnd w:id="4"/>
      <w:r w:rsidR="009B0293">
        <w:t xml:space="preserve"> </w:t>
      </w:r>
    </w:p>
    <w:p w14:paraId="234EC72E" w14:textId="0AE27C3D" w:rsidR="00975871" w:rsidRPr="00951950" w:rsidRDefault="00975871" w:rsidP="00951950">
      <w:pPr>
        <w:rPr>
          <w:i/>
        </w:rPr>
      </w:pPr>
      <w:r>
        <w:tab/>
      </w:r>
      <w:r w:rsidRPr="00951950">
        <w:rPr>
          <w:i/>
        </w:rPr>
        <w:t>Ce sont les objectifs qui requièrent d’avoir déjà réalisé certaines taches au préalable</w:t>
      </w:r>
      <w:r>
        <w:rPr>
          <w:i/>
        </w:rPr>
        <w:t>.</w:t>
      </w:r>
      <w:r w:rsidRPr="00951950">
        <w:rPr>
          <w:i/>
        </w:rPr>
        <w:t xml:space="preserve"> </w:t>
      </w:r>
    </w:p>
    <w:p w14:paraId="19D8A480" w14:textId="77777777" w:rsidR="00F43761" w:rsidRPr="00846CC7" w:rsidRDefault="001873E8">
      <w:pPr>
        <w:pStyle w:val="Paragraphedeliste"/>
        <w:numPr>
          <w:ilvl w:val="0"/>
          <w:numId w:val="1"/>
        </w:numPr>
      </w:pPr>
      <w:r w:rsidRPr="00846CC7">
        <w:t>Possibilité de porter une charge légère en maintenant l’équilibre ?</w:t>
      </w:r>
    </w:p>
    <w:p w14:paraId="272B75D4" w14:textId="77777777" w:rsidR="00F43761" w:rsidRPr="00846CC7" w:rsidRDefault="001873E8">
      <w:pPr>
        <w:pStyle w:val="Paragraphedeliste"/>
        <w:numPr>
          <w:ilvl w:val="0"/>
          <w:numId w:val="1"/>
        </w:numPr>
      </w:pPr>
      <w:r w:rsidRPr="00846CC7">
        <w:t xml:space="preserve">Gérer les variations de terrain </w:t>
      </w:r>
    </w:p>
    <w:p w14:paraId="495409C0" w14:textId="41760D8E" w:rsidR="00F43761" w:rsidRDefault="001873E8" w:rsidP="00846CC7">
      <w:pPr>
        <w:pStyle w:val="Titre2"/>
      </w:pPr>
      <w:bookmarkStart w:id="5" w:name="_Toc484970071"/>
      <w:r w:rsidRPr="00846CC7">
        <w:t>Possibilités pour étendre le projet :</w:t>
      </w:r>
      <w:bookmarkEnd w:id="5"/>
    </w:p>
    <w:p w14:paraId="68F2CA77" w14:textId="077411FB" w:rsidR="00975871" w:rsidRPr="00951950" w:rsidRDefault="00975871" w:rsidP="00951950">
      <w:pPr>
        <w:rPr>
          <w:i/>
        </w:rPr>
      </w:pPr>
      <w:r w:rsidRPr="00951950">
        <w:rPr>
          <w:i/>
        </w:rPr>
        <w:tab/>
        <w:t>Ce sont des taches optionnelles, des possibilités pour étendre notre travail.</w:t>
      </w:r>
    </w:p>
    <w:p w14:paraId="3806EC62" w14:textId="77777777" w:rsidR="00F43761" w:rsidRPr="00846CC7" w:rsidRDefault="001873E8">
      <w:pPr>
        <w:pStyle w:val="Paragraphedeliste"/>
        <w:numPr>
          <w:ilvl w:val="0"/>
          <w:numId w:val="1"/>
        </w:numPr>
      </w:pPr>
      <w:r w:rsidRPr="00846CC7">
        <w:t>Tenter d’autres modes de mouvement que la marche</w:t>
      </w:r>
    </w:p>
    <w:p w14:paraId="7CA73913" w14:textId="77777777" w:rsidR="00F43761" w:rsidRDefault="001873E8">
      <w:pPr>
        <w:pStyle w:val="Paragraphedeliste"/>
        <w:numPr>
          <w:ilvl w:val="0"/>
          <w:numId w:val="1"/>
        </w:numPr>
        <w:spacing w:after="0" w:line="240" w:lineRule="auto"/>
      </w:pPr>
      <w:r w:rsidRPr="00846CC7">
        <w:t>Envisager un déplacement autonome ?</w:t>
      </w:r>
    </w:p>
    <w:p w14:paraId="36458710" w14:textId="77777777" w:rsidR="00D557DA" w:rsidRPr="00846CC7" w:rsidRDefault="00D557DA" w:rsidP="00D557DA">
      <w:pPr>
        <w:spacing w:after="0" w:line="240" w:lineRule="auto"/>
      </w:pPr>
      <w:r>
        <w:br w:type="page"/>
      </w:r>
    </w:p>
    <w:p w14:paraId="245B3FB7" w14:textId="77777777" w:rsidR="00F43761" w:rsidRPr="00846CC7" w:rsidRDefault="00F43761">
      <w:pPr>
        <w:spacing w:after="0" w:line="240" w:lineRule="auto"/>
        <w:rPr>
          <w:rStyle w:val="Numrodepage"/>
        </w:rPr>
      </w:pPr>
    </w:p>
    <w:p w14:paraId="5BA80D38" w14:textId="77777777" w:rsidR="00F43761" w:rsidRPr="00846CC7" w:rsidRDefault="00F43761">
      <w:pPr>
        <w:spacing w:after="0" w:line="240" w:lineRule="auto"/>
        <w:rPr>
          <w:rStyle w:val="Numrodepage"/>
        </w:rPr>
      </w:pPr>
    </w:p>
    <w:p w14:paraId="591010F5" w14:textId="2DA3DD08" w:rsidR="00F43761" w:rsidRDefault="001873E8" w:rsidP="00846CC7">
      <w:pPr>
        <w:pStyle w:val="Titre1"/>
      </w:pPr>
      <w:bookmarkStart w:id="6" w:name="_Toc484970072"/>
      <w:r w:rsidRPr="00846CC7">
        <w:t xml:space="preserve">Étude préliminaire des </w:t>
      </w:r>
      <w:r w:rsidR="00E60EC5">
        <w:t>déplacements</w:t>
      </w:r>
      <w:bookmarkEnd w:id="6"/>
    </w:p>
    <w:p w14:paraId="58676B42" w14:textId="77777777" w:rsidR="00846CC7" w:rsidRPr="00846CC7" w:rsidRDefault="00846CC7" w:rsidP="00846CC7"/>
    <w:p w14:paraId="128A9E2B" w14:textId="77777777" w:rsidR="00F43761" w:rsidRPr="00846CC7" w:rsidRDefault="001873E8">
      <w:pPr>
        <w:ind w:firstLine="708"/>
      </w:pPr>
      <w:r w:rsidRPr="00846CC7">
        <w:t>Afin d’appréhender le problème de la marche des robots quadripèdes nous avons cherché une base de réflexion, c’est pourquoi nous nous sommes d’abord intéressés à la façon dont les animaux marchent.</w:t>
      </w:r>
    </w:p>
    <w:p w14:paraId="6AE28D44" w14:textId="77777777" w:rsidR="00F43761" w:rsidRPr="00846CC7" w:rsidRDefault="001873E8">
      <w:pPr>
        <w:ind w:firstLine="708"/>
      </w:pPr>
      <w:r w:rsidRPr="00846CC7">
        <w:t xml:space="preserve">Le robot sur lequel nous travaillerons sur l’ensemble du projet est en effet articulé à la façon d’un cheval (comme le montrent l’orientation de ses genoux), nous avons donc basé nos observations sur la marche des chevaux. </w:t>
      </w:r>
    </w:p>
    <w:p w14:paraId="10526C02" w14:textId="77777777" w:rsidR="00F43761" w:rsidRPr="00846CC7" w:rsidRDefault="001873E8">
      <w:r w:rsidRPr="00846CC7">
        <w:t xml:space="preserve">Nous avons constaté que lorsqu’un cheval marche, tous ses membres sont en mouvement à la fois, de plus, ceux-ci se lèvent selon un cycle constant, ce cycle peut typiquement se décrire de la façon suivante : </w:t>
      </w:r>
    </w:p>
    <w:p w14:paraId="45063768" w14:textId="77777777" w:rsidR="00F43761" w:rsidRPr="00846CC7" w:rsidRDefault="001873E8">
      <w:r w:rsidRPr="00846CC7">
        <w:tab/>
        <w:t>Arrière droite, avant droite, arrière gauche, avant gauche, …</w:t>
      </w:r>
    </w:p>
    <w:p w14:paraId="1A8870D8" w14:textId="77777777" w:rsidR="00F43761" w:rsidRPr="00846CC7" w:rsidRDefault="001873E8">
      <w:r w:rsidRPr="00846CC7">
        <w:br/>
        <w:t>Le coté de départ n’importe pas tant que le cycle est répété correctement.</w:t>
      </w:r>
      <w:r w:rsidRPr="00846CC7">
        <w:br/>
        <w:t>On a aussi pu noter que lors de sa marche, un cheval lève une seconde patte avant d’avoir reposé la première, ce décalage est plus marqué que pour la marche d’un chat par exemple.</w:t>
      </w:r>
    </w:p>
    <w:p w14:paraId="7F5DBCB2" w14:textId="77777777" w:rsidR="00F43761" w:rsidRPr="00846CC7" w:rsidRDefault="001873E8">
      <w:r w:rsidRPr="00846CC7">
        <w:tab/>
        <w:t>Lors d’un trot, cependant, les pattes sont levées par groupe de deux, une à l’avant et celle du côté opposé à l’arrière.</w:t>
      </w:r>
    </w:p>
    <w:p w14:paraId="4A1CFBA3" w14:textId="77777777" w:rsidR="00F43761" w:rsidRPr="00846CC7" w:rsidRDefault="001873E8">
      <w:r w:rsidRPr="00846CC7">
        <w:t>Ces recherches, en plus de nous aider à comprendre la marche d’un quadrupède, ont fait apparaître la complexité qui repose derrière la coordination et l’équilibre de ce genre de robots.</w:t>
      </w:r>
    </w:p>
    <w:p w14:paraId="54EE8989" w14:textId="77777777" w:rsidR="00F43761" w:rsidRPr="00846CC7" w:rsidRDefault="001873E8">
      <w:r w:rsidRPr="00846CC7">
        <w:tab/>
        <w:t xml:space="preserve">Le robot diffère néanmoins clairement d’un animal sur un point, il n’a pas de pied, ou de sabot articulé, mais un simple appui au bout de chaque patte. </w:t>
      </w:r>
    </w:p>
    <w:p w14:paraId="5E1F2722" w14:textId="77777777" w:rsidR="00F43761" w:rsidRPr="00846CC7" w:rsidRDefault="00F43761">
      <w:pPr>
        <w:ind w:left="360"/>
      </w:pPr>
    </w:p>
    <w:p w14:paraId="6C2D1F70" w14:textId="77777777" w:rsidR="00D557DA" w:rsidRDefault="00D557DA">
      <w:pPr>
        <w:spacing w:after="0" w:line="240" w:lineRule="auto"/>
      </w:pPr>
      <w:r>
        <w:br w:type="page"/>
      </w:r>
    </w:p>
    <w:p w14:paraId="1A1BEE98" w14:textId="77777777" w:rsidR="00F43761" w:rsidRPr="00846CC7" w:rsidRDefault="00F43761"/>
    <w:p w14:paraId="3C9D0E11" w14:textId="77777777" w:rsidR="00D557DA" w:rsidRPr="00846CC7" w:rsidRDefault="00D557DA" w:rsidP="00D557DA">
      <w:pPr>
        <w:pStyle w:val="Titre1"/>
      </w:pPr>
      <w:bookmarkStart w:id="7" w:name="_Toc484970073"/>
      <w:r w:rsidRPr="00846CC7">
        <w:t>État de l'art</w:t>
      </w:r>
      <w:bookmarkEnd w:id="7"/>
    </w:p>
    <w:p w14:paraId="70317BA3" w14:textId="77777777" w:rsidR="00D557DA" w:rsidRPr="00846CC7" w:rsidRDefault="00D557DA" w:rsidP="00D557DA">
      <w:r w:rsidRPr="00846CC7">
        <w:t>Dans le but d'approfondir nos connaissances sur le sujet, nous avons effectué des recherches dans le domaine des robots quadrupèdes en général, afin de constituer un « état de l’art ».</w:t>
      </w:r>
    </w:p>
    <w:p w14:paraId="356117C6" w14:textId="77777777" w:rsidR="00D557DA" w:rsidRPr="00846CC7" w:rsidRDefault="00D557DA" w:rsidP="00D557DA"/>
    <w:p w14:paraId="68D9CEA2" w14:textId="77777777" w:rsidR="00155612" w:rsidRDefault="00155612" w:rsidP="00951950">
      <w:pPr>
        <w:pStyle w:val="Titre2"/>
      </w:pPr>
      <w:r>
        <w:t>1- Etude de quelques robots marcheurs</w:t>
      </w:r>
    </w:p>
    <w:p w14:paraId="06D9168A" w14:textId="77777777" w:rsidR="00D557DA" w:rsidRPr="00846CC7" w:rsidRDefault="00D557DA" w:rsidP="00D557DA">
      <w:pPr>
        <w:numPr>
          <w:ins w:id="8" w:author="V. Deslandres" w:date="2017-06-05T17:25:00Z"/>
        </w:numPr>
        <w:rPr>
          <w:rFonts w:ascii="Calibri" w:hAnsi="Calibri"/>
        </w:rPr>
      </w:pPr>
      <w:r w:rsidRPr="00846CC7">
        <w:t>Nous avons retenu différents types de robots quadrupèdes :</w:t>
      </w:r>
    </w:p>
    <w:p w14:paraId="7A43B660" w14:textId="77777777" w:rsidR="00D557DA" w:rsidRPr="00846CC7" w:rsidRDefault="00D557DA" w:rsidP="00D557DA">
      <w:pPr>
        <w:pStyle w:val="Paragraphedeliste"/>
        <w:numPr>
          <w:ilvl w:val="0"/>
          <w:numId w:val="1"/>
        </w:numPr>
        <w:rPr>
          <w:rFonts w:ascii="Calibri" w:hAnsi="Calibri"/>
        </w:rPr>
      </w:pPr>
      <w:r w:rsidRPr="00846CC7">
        <w:t>Le robot Spot, un robot avec les coudes des pattes tourné vers l’arrière. Capacité de galoper/ marcher/monter/descendre/bousculer sans tombé ou trébucher. Équilibre parfait du robot dans toute situation d’utilisation.</w:t>
      </w:r>
    </w:p>
    <w:p w14:paraId="12B87B3C" w14:textId="77777777" w:rsidR="00D557DA" w:rsidRPr="00846CC7" w:rsidRDefault="00D557DA" w:rsidP="00D557DA">
      <w:pPr>
        <w:pStyle w:val="Paragraphedeliste"/>
        <w:numPr>
          <w:ilvl w:val="1"/>
          <w:numId w:val="1"/>
        </w:numPr>
      </w:pPr>
      <w:r w:rsidRPr="00846CC7">
        <w:t>Créateur : Boston Dynamics (</w:t>
      </w:r>
      <w:hyperlink r:id="rId9">
        <w:r w:rsidRPr="00846CC7">
          <w:rPr>
            <w:rStyle w:val="LienInternetvisit"/>
          </w:rPr>
          <w:t>https://www.youtube.com/watch?v=M8YjvHYbZ9w</w:t>
        </w:r>
      </w:hyperlink>
      <w:r w:rsidRPr="00846CC7">
        <w:t>)</w:t>
      </w:r>
    </w:p>
    <w:p w14:paraId="4A5C7819" w14:textId="77777777" w:rsidR="00D557DA" w:rsidRPr="00846CC7" w:rsidRDefault="006F1EBB" w:rsidP="00D557DA">
      <w:pPr>
        <w:ind w:left="1425"/>
        <w:rPr>
          <w:rFonts w:ascii="Calibri" w:hAnsi="Calibri"/>
        </w:rPr>
      </w:pPr>
      <w:r>
        <w:rPr>
          <w:rFonts w:ascii="Calibri" w:hAnsi="Calibri"/>
        </w:rPr>
        <w:t>Si possible, donnez des images qu’on voie à quoi ressemble le robot (pour tous)</w:t>
      </w:r>
    </w:p>
    <w:p w14:paraId="587845FA" w14:textId="77777777" w:rsidR="00D557DA" w:rsidRPr="00846CC7" w:rsidRDefault="00D557DA" w:rsidP="00D557DA">
      <w:pPr>
        <w:pStyle w:val="Paragraphedeliste"/>
        <w:numPr>
          <w:ilvl w:val="0"/>
          <w:numId w:val="1"/>
        </w:numPr>
        <w:rPr>
          <w:rFonts w:ascii="Calibri" w:hAnsi="Calibri"/>
        </w:rPr>
      </w:pPr>
      <w:r w:rsidRPr="00846CC7">
        <w:t>Le robot Big Dog, a trois membres pour les pattes avant comme arrière. Capacité de marche/monter/descendre/bousculer // Marche rapide en temps normal (pluie ou soleil) marche ralenti dans la neige mais totalement possible. Le robot se rattrape lors de passage sur zone glissante ou descente ardue et /ou glissante.</w:t>
      </w:r>
    </w:p>
    <w:p w14:paraId="19215B11" w14:textId="77777777" w:rsidR="00D557DA" w:rsidRPr="00846CC7" w:rsidRDefault="00D557DA" w:rsidP="00D557DA">
      <w:pPr>
        <w:pStyle w:val="Paragraphedeliste"/>
        <w:numPr>
          <w:ilvl w:val="1"/>
          <w:numId w:val="1"/>
        </w:numPr>
        <w:rPr>
          <w:rFonts w:ascii="Calibri" w:hAnsi="Calibri"/>
        </w:rPr>
      </w:pPr>
      <w:r w:rsidRPr="00846CC7">
        <w:t>Créateur : Boston Dynamics</w:t>
      </w:r>
    </w:p>
    <w:p w14:paraId="2FAF6D73" w14:textId="77777777" w:rsidR="00D557DA" w:rsidRPr="00846CC7" w:rsidRDefault="00D557DA" w:rsidP="00D557DA">
      <w:pPr>
        <w:pStyle w:val="Paragraphedeliste"/>
        <w:numPr>
          <w:ilvl w:val="1"/>
          <w:numId w:val="1"/>
        </w:numPr>
        <w:rPr>
          <w:rFonts w:ascii="Calibri" w:hAnsi="Calibri"/>
        </w:rPr>
      </w:pPr>
      <w:r w:rsidRPr="00846CC7">
        <w:t>Phases de tests : capacité de saut et de galoper en cours de test. La démarche et la vitesse de marche est encore en cours d’amélioration.</w:t>
      </w:r>
    </w:p>
    <w:p w14:paraId="7806992F" w14:textId="77777777" w:rsidR="00D557DA" w:rsidRPr="00846CC7" w:rsidRDefault="00D557DA" w:rsidP="00D557DA">
      <w:pPr>
        <w:pStyle w:val="Paragraphedeliste"/>
        <w:numPr>
          <w:ilvl w:val="1"/>
          <w:numId w:val="1"/>
        </w:numPr>
      </w:pPr>
      <w:r w:rsidRPr="00846CC7">
        <w:t>(</w:t>
      </w:r>
      <w:hyperlink r:id="rId10">
        <w:r w:rsidRPr="00846CC7">
          <w:rPr>
            <w:rStyle w:val="LienInternetvisit"/>
          </w:rPr>
          <w:t>http://www.bostondynamics.com/robot_bigdog.html</w:t>
        </w:r>
      </w:hyperlink>
      <w:r w:rsidRPr="00846CC7">
        <w:t>)</w:t>
      </w:r>
    </w:p>
    <w:p w14:paraId="302F9A0F" w14:textId="77777777" w:rsidR="00D557DA" w:rsidRPr="00846CC7" w:rsidRDefault="00D557DA" w:rsidP="00D557DA">
      <w:pPr>
        <w:ind w:left="1425"/>
        <w:rPr>
          <w:rFonts w:ascii="Calibri" w:hAnsi="Calibri"/>
        </w:rPr>
      </w:pPr>
    </w:p>
    <w:p w14:paraId="2D360033" w14:textId="77777777" w:rsidR="00D557DA" w:rsidRPr="00846CC7" w:rsidRDefault="00D557DA" w:rsidP="00D557DA">
      <w:pPr>
        <w:pStyle w:val="Paragraphedeliste"/>
        <w:numPr>
          <w:ilvl w:val="0"/>
          <w:numId w:val="1"/>
        </w:numPr>
        <w:rPr>
          <w:rFonts w:ascii="Calibri" w:hAnsi="Calibri"/>
        </w:rPr>
      </w:pPr>
      <w:r w:rsidRPr="00846CC7">
        <w:t>Le robot WildCat, un robot spécialisé sur la course et le galop. Capacité à courir près des 30Km/h.</w:t>
      </w:r>
    </w:p>
    <w:p w14:paraId="0BB27AB3" w14:textId="77777777" w:rsidR="00D557DA" w:rsidRPr="00846CC7" w:rsidRDefault="00D557DA" w:rsidP="00D557DA">
      <w:pPr>
        <w:pStyle w:val="Paragraphedeliste"/>
        <w:numPr>
          <w:ilvl w:val="1"/>
          <w:numId w:val="1"/>
        </w:numPr>
      </w:pPr>
      <w:r w:rsidRPr="00846CC7">
        <w:t>Créateur : Boston Dynamics.</w:t>
      </w:r>
    </w:p>
    <w:p w14:paraId="5919D428" w14:textId="77777777" w:rsidR="00D557DA" w:rsidRPr="00846CC7" w:rsidRDefault="00D557DA" w:rsidP="00D557DA">
      <w:pPr>
        <w:pStyle w:val="Paragraphedeliste"/>
        <w:numPr>
          <w:ilvl w:val="1"/>
          <w:numId w:val="1"/>
        </w:numPr>
      </w:pPr>
      <w:r w:rsidRPr="00846CC7">
        <w:t>(</w:t>
      </w:r>
      <w:hyperlink r:id="rId11">
        <w:r w:rsidRPr="00846CC7">
          <w:rPr>
            <w:rStyle w:val="LienInternetvisit"/>
          </w:rPr>
          <w:t>https://www.youtube.com/watch?v=wE3fmFTtP9g</w:t>
        </w:r>
      </w:hyperlink>
      <w:r w:rsidRPr="00846CC7">
        <w:t>)</w:t>
      </w:r>
    </w:p>
    <w:p w14:paraId="4EECE609" w14:textId="77777777" w:rsidR="00D557DA" w:rsidRPr="00846CC7" w:rsidRDefault="00D557DA" w:rsidP="00D557DA">
      <w:pPr>
        <w:ind w:left="1425"/>
        <w:rPr>
          <w:rFonts w:ascii="Calibri" w:hAnsi="Calibri"/>
        </w:rPr>
      </w:pPr>
    </w:p>
    <w:p w14:paraId="7141C97F" w14:textId="77777777" w:rsidR="00895110" w:rsidRPr="00895110" w:rsidRDefault="00D557DA" w:rsidP="00D557DA">
      <w:pPr>
        <w:pStyle w:val="Paragraphedeliste"/>
        <w:numPr>
          <w:ilvl w:val="0"/>
          <w:numId w:val="1"/>
        </w:numPr>
        <w:rPr>
          <w:rFonts w:ascii="Calibri" w:hAnsi="Calibri"/>
        </w:rPr>
      </w:pPr>
      <w:r w:rsidRPr="00846CC7">
        <w:rPr>
          <w:rFonts w:cs="Arial"/>
          <w:color w:val="000000"/>
          <w:sz w:val="23"/>
          <w:szCs w:val="23"/>
          <w:shd w:val="clear" w:color="auto" w:fill="FFFFFF"/>
        </w:rPr>
        <w:t xml:space="preserve">Le </w:t>
      </w:r>
      <w:r w:rsidRPr="00846CC7">
        <w:rPr>
          <w:rFonts w:cs="Arial"/>
          <w:i/>
          <w:color w:val="000000"/>
          <w:sz w:val="23"/>
          <w:szCs w:val="23"/>
          <w:shd w:val="clear" w:color="auto" w:fill="FFFFFF"/>
        </w:rPr>
        <w:t>Massachussetts Institute of Technology</w:t>
      </w:r>
      <w:r w:rsidRPr="00846CC7">
        <w:rPr>
          <w:rFonts w:cs="Arial"/>
          <w:color w:val="000000"/>
          <w:sz w:val="23"/>
          <w:szCs w:val="23"/>
          <w:shd w:val="clear" w:color="auto" w:fill="FFFFFF"/>
        </w:rPr>
        <w:t xml:space="preserve"> a créé un robot coureur quadrupède pouvant galoper vers les 8 Km/h et sauter par-dessus des obstacles jusqu’à 40 centimètres.</w:t>
      </w:r>
      <w:r w:rsidR="00895110">
        <w:rPr>
          <w:rFonts w:cs="Arial"/>
          <w:color w:val="000000"/>
          <w:sz w:val="23"/>
          <w:szCs w:val="23"/>
          <w:shd w:val="clear" w:color="auto" w:fill="FFFFFF"/>
        </w:rPr>
        <w:t xml:space="preserve"> </w:t>
      </w:r>
      <w:hyperlink r:id="rId12">
        <w:r w:rsidR="00895110" w:rsidRPr="00846CC7">
          <w:rPr>
            <w:rStyle w:val="LienInternetvisit"/>
          </w:rPr>
          <w:t>https://www.patreon.com/sweetiebot</w:t>
        </w:r>
      </w:hyperlink>
      <w:r w:rsidR="00895110" w:rsidRPr="00846CC7">
        <w:t xml:space="preserve"> </w:t>
      </w:r>
    </w:p>
    <w:p w14:paraId="03DC125D" w14:textId="77777777" w:rsidR="00D557DA" w:rsidRPr="00846CC7" w:rsidRDefault="00D557DA" w:rsidP="00D557DA">
      <w:pPr>
        <w:pStyle w:val="Paragraphedeliste"/>
        <w:ind w:left="1065"/>
        <w:rPr>
          <w:rFonts w:ascii="Calibri" w:hAnsi="Calibri"/>
        </w:rPr>
      </w:pPr>
    </w:p>
    <w:p w14:paraId="2CB92BC4" w14:textId="77777777" w:rsidR="00D557DA" w:rsidRPr="00846CC7" w:rsidRDefault="00D557DA" w:rsidP="00D557DA">
      <w:pPr>
        <w:pStyle w:val="Paragraphedeliste"/>
        <w:numPr>
          <w:ilvl w:val="0"/>
          <w:numId w:val="1"/>
        </w:numPr>
        <w:rPr>
          <w:rFonts w:ascii="Calibri" w:hAnsi="Calibri"/>
        </w:rPr>
      </w:pPr>
      <w:r w:rsidRPr="00846CC7">
        <w:t>Le SweetieBotProject vise à créer un robot quadrupède ressemblant à un poney. Il s’agit d’un projet amateur basé sur le crowdfunding, il est encore en développement, le troisième prototype est en phase de montage.</w:t>
      </w:r>
      <w:r w:rsidR="00895110">
        <w:t xml:space="preserve"> Il semble utiliser des moteurs similaires à ceux du Quattro.</w:t>
      </w:r>
    </w:p>
    <w:p w14:paraId="56D0B799" w14:textId="77777777" w:rsidR="00D557DA" w:rsidRPr="00846CC7" w:rsidRDefault="00D557DA" w:rsidP="00D557DA">
      <w:pPr>
        <w:pStyle w:val="Paragraphedeliste"/>
        <w:numPr>
          <w:ilvl w:val="1"/>
          <w:numId w:val="1"/>
        </w:numPr>
      </w:pPr>
      <w:r w:rsidRPr="00846CC7">
        <w:t xml:space="preserve">( </w:t>
      </w:r>
      <w:hyperlink r:id="rId13">
        <w:r w:rsidRPr="00846CC7">
          <w:rPr>
            <w:rStyle w:val="LienInternetvisit"/>
          </w:rPr>
          <w:t>https://www.patreon.com/sweetiebot</w:t>
        </w:r>
      </w:hyperlink>
      <w:r w:rsidRPr="00846CC7">
        <w:t xml:space="preserve"> )</w:t>
      </w:r>
    </w:p>
    <w:p w14:paraId="202047AB" w14:textId="77777777" w:rsidR="00D557DA" w:rsidRPr="00846CC7" w:rsidRDefault="00D557DA" w:rsidP="00D557DA">
      <w:pPr>
        <w:rPr>
          <w:rFonts w:ascii="Calibri" w:hAnsi="Calibri"/>
        </w:rPr>
      </w:pPr>
    </w:p>
    <w:p w14:paraId="116A31DB" w14:textId="7D261014" w:rsidR="00155612" w:rsidRDefault="00155612" w:rsidP="00951950">
      <w:pPr>
        <w:pStyle w:val="Titre2"/>
      </w:pPr>
      <w:r>
        <w:t>2- Etude de la</w:t>
      </w:r>
      <w:r w:rsidR="00D557DA" w:rsidRPr="00846CC7">
        <w:t xml:space="preserve"> marche des robots</w:t>
      </w:r>
    </w:p>
    <w:p w14:paraId="32076405" w14:textId="77777777" w:rsidR="00155612" w:rsidRDefault="00D557DA" w:rsidP="00D557DA">
      <w:pPr>
        <w:ind w:firstLine="708"/>
      </w:pPr>
      <w:r w:rsidRPr="00846CC7">
        <w:t> </w:t>
      </w:r>
      <w:r w:rsidR="00155612">
        <w:t xml:space="preserve">Nous nous sommes basés sur ce site : </w:t>
      </w:r>
    </w:p>
    <w:p w14:paraId="6094D5E7" w14:textId="67DEDD78" w:rsidR="00D557DA" w:rsidRPr="00846CC7" w:rsidRDefault="00E43EC7" w:rsidP="00D557DA">
      <w:pPr>
        <w:numPr>
          <w:ins w:id="9" w:author="V. Deslandres" w:date="2017-06-05T17:25:00Z"/>
        </w:numPr>
        <w:ind w:firstLine="708"/>
      </w:pPr>
      <w:hyperlink r:id="rId14">
        <w:r w:rsidR="00D557DA" w:rsidRPr="00846CC7">
          <w:rPr>
            <w:rStyle w:val="LienInternetvisit"/>
          </w:rPr>
          <w:t>https://vieartificielle.com/marche-du-robot-humanoides-hexapodes</w:t>
        </w:r>
      </w:hyperlink>
    </w:p>
    <w:p w14:paraId="7CE025A5" w14:textId="3E4D69D3" w:rsidR="002372BB" w:rsidRDefault="00D557DA" w:rsidP="00951950">
      <w:r w:rsidRPr="00846CC7">
        <w:lastRenderedPageBreak/>
        <w:br/>
      </w:r>
      <w:r w:rsidRPr="00846CC7">
        <w:br/>
        <w:t>De cette étude on constate que les robots marcheurs présents actuellement viennent sous différentes formes, la principale variation étant le nombre de pattes</w:t>
      </w:r>
      <w:r w:rsidR="00281C91">
        <w:t xml:space="preserve"> ainsi que le type de marche</w:t>
      </w:r>
      <w:r w:rsidR="002372BB">
        <w:t>.</w:t>
      </w:r>
    </w:p>
    <w:p w14:paraId="3E0FA853" w14:textId="026C480C" w:rsidR="003941B2" w:rsidRDefault="00281C91" w:rsidP="00951950">
      <w:r>
        <w:t xml:space="preserve"> </w:t>
      </w:r>
      <w:r w:rsidR="002372BB">
        <w:t>L</w:t>
      </w:r>
      <w:r>
        <w:t>es robot</w:t>
      </w:r>
      <w:r w:rsidR="00951950">
        <w:t>s</w:t>
      </w:r>
      <w:r>
        <w:t xml:space="preserve"> sont divisé</w:t>
      </w:r>
      <w:r w:rsidR="003D2D22">
        <w:t>s</w:t>
      </w:r>
      <w:r>
        <w:t xml:space="preserve"> en</w:t>
      </w:r>
      <w:r w:rsidR="002372BB">
        <w:t>tre plusieurs types de</w:t>
      </w:r>
      <w:r>
        <w:t xml:space="preserve"> marche :</w:t>
      </w:r>
    </w:p>
    <w:p w14:paraId="46140AB0" w14:textId="05AF1762" w:rsidR="003941B2" w:rsidRDefault="003941B2" w:rsidP="00951950">
      <w:r>
        <w:t>-</w:t>
      </w:r>
      <w:r w:rsidR="00281C91">
        <w:t xml:space="preserve"> la marche statique qui concernera notre Robot Quattro, qui consiste à une démarche en « pas à pas » si un pied du robot se lève alors il reste en équilibre statique sur les trois autres </w:t>
      </w:r>
      <w:r>
        <w:t>pieds,</w:t>
      </w:r>
      <w:r w:rsidR="00281C91">
        <w:t xml:space="preserve"> ce qui lui évite toute chute potentiel</w:t>
      </w:r>
      <w:r w:rsidR="002A1EE7">
        <w:t>le</w:t>
      </w:r>
      <w:r w:rsidR="00281C91">
        <w:t xml:space="preserve"> et une avancée sure et sécurisée.</w:t>
      </w:r>
    </w:p>
    <w:p w14:paraId="2F528032" w14:textId="799AEF90" w:rsidR="00281C91" w:rsidRDefault="00281C91" w:rsidP="00951950">
      <w:r>
        <w:t xml:space="preserve"> Quant à l’autre type de marche, la marche dynamique, qui consiste à </w:t>
      </w:r>
      <w:r w:rsidR="002A1EE7">
        <w:t>un basculement</w:t>
      </w:r>
      <w:r>
        <w:t xml:space="preserve"> du robot au moment de l’avancé de la jambe. A cette instant le robot est en équilibre linéaire diagonal au niveau de deux pieds lui assurant </w:t>
      </w:r>
      <w:r w:rsidR="003941B2">
        <w:t>une meilleure</w:t>
      </w:r>
      <w:r>
        <w:t xml:space="preserve"> avancé et vitesse</w:t>
      </w:r>
      <w:r w:rsidR="003941B2">
        <w:t>,</w:t>
      </w:r>
      <w:r>
        <w:t xml:space="preserve"> mais l’arrêt du robot se solde souvent par une chute ou une distance plu</w:t>
      </w:r>
      <w:r w:rsidR="003941B2">
        <w:t>s</w:t>
      </w:r>
      <w:r>
        <w:t xml:space="preserve"> longue afin de ralentir.</w:t>
      </w:r>
    </w:p>
    <w:p w14:paraId="67ADE250" w14:textId="77777777" w:rsidR="009E6E53" w:rsidRDefault="009E6E53" w:rsidP="00951950"/>
    <w:p w14:paraId="0B957A59" w14:textId="77777777" w:rsidR="009E6E53" w:rsidRDefault="009E6E53" w:rsidP="00951950"/>
    <w:p w14:paraId="30968DCB" w14:textId="596CF4FA" w:rsidR="003941B2" w:rsidRDefault="005F761E" w:rsidP="00951950">
      <w:r>
        <w:t>En ce qui concerne l’équilibre et le barycentre du robot</w:t>
      </w:r>
      <w:r w:rsidR="009E6E53">
        <w:t>,</w:t>
      </w:r>
      <w:r>
        <w:t xml:space="preserve"> celui-ci correspond au croisement des diagonales du rectangle formé par les quatre pattes.</w:t>
      </w:r>
      <w:r w:rsidR="009D52ED">
        <w:t xml:space="preserve"> Lors de la marche statique, le barycentre bouge et dessine une forme de losange régulier entre les quatre pattes du robot. </w:t>
      </w:r>
    </w:p>
    <w:p w14:paraId="4B387D01" w14:textId="294CEE6D" w:rsidR="009E6E53" w:rsidRDefault="009D52ED" w:rsidP="00951950">
      <w:r>
        <w:t>Pour le trouver nous avons séparé chaque articulation par des rectangles et calcul</w:t>
      </w:r>
      <w:r w:rsidR="003941B2">
        <w:t>é</w:t>
      </w:r>
      <w:r>
        <w:t xml:space="preserve"> chacun de </w:t>
      </w:r>
      <w:r w:rsidR="009E6E53">
        <w:t>leur centre</w:t>
      </w:r>
      <w:r>
        <w:t xml:space="preserve"> de gravité, ainsi</w:t>
      </w:r>
      <w:r w:rsidR="009E6E53">
        <w:t>,</w:t>
      </w:r>
      <w:r>
        <w:t xml:space="preserve"> en liant tous ces centres on obtient le barycentre formé par les pattes du robot. </w:t>
      </w:r>
    </w:p>
    <w:p w14:paraId="1AE6137A" w14:textId="66A3FCB4" w:rsidR="009D52ED" w:rsidRDefault="009D52ED" w:rsidP="00951950">
      <w:r>
        <w:t>Pour différencier la marche dynamique, qui est une marche plus fluide et continue que la marche statique, nous avons regardé les différentes positions potentiel</w:t>
      </w:r>
      <w:r w:rsidR="009E6E53">
        <w:t>le</w:t>
      </w:r>
      <w:r>
        <w:t>s du barycentre et nous avons observé qu’il dessine un cercle due à l’avancée continue et au changement de forme contenant le barycentre lors du déplacement.</w:t>
      </w:r>
    </w:p>
    <w:p w14:paraId="399B28F9" w14:textId="77777777" w:rsidR="009D52ED" w:rsidRDefault="009D52ED" w:rsidP="00951950"/>
    <w:p w14:paraId="0EDFD710" w14:textId="67778C6E" w:rsidR="00F43761" w:rsidRPr="00D557DA" w:rsidRDefault="00281C91" w:rsidP="00951950">
      <w:pPr>
        <w:rPr>
          <w:rFonts w:eastAsia="Calibri" w:cs="Calibri"/>
          <w:color w:val="00000A"/>
        </w:rPr>
      </w:pPr>
      <w:r>
        <w:tab/>
      </w:r>
      <w:r w:rsidR="00D557DA" w:rsidRPr="00D557DA">
        <w:t>La compagnie leader du marché est actuellement Boston Dynamics, ce sont eux qui proposent les solutions les plus nombreuses et avancées.</w:t>
      </w:r>
    </w:p>
    <w:p w14:paraId="3C4A3D35" w14:textId="77777777" w:rsidR="00A22210" w:rsidRDefault="00A22210">
      <w:pPr>
        <w:spacing w:after="0" w:line="240" w:lineRule="auto"/>
      </w:pPr>
    </w:p>
    <w:p w14:paraId="071ADD2B" w14:textId="77777777" w:rsidR="00426C39" w:rsidRDefault="00426C39" w:rsidP="00426C39">
      <w:pPr>
        <w:spacing w:after="0" w:line="240" w:lineRule="auto"/>
      </w:pPr>
      <w:r>
        <w:t>Il est évident que plus le robot a de pattes, plus il est facile de le faire marcher.</w:t>
      </w:r>
    </w:p>
    <w:p w14:paraId="2CA375F7" w14:textId="77777777" w:rsidR="00426C39" w:rsidRDefault="00426C39" w:rsidP="00426C39">
      <w:pPr>
        <w:spacing w:after="0" w:line="240" w:lineRule="auto"/>
      </w:pPr>
    </w:p>
    <w:p w14:paraId="15F1592D" w14:textId="77777777" w:rsidR="00426C39" w:rsidRDefault="00426C39" w:rsidP="00426C39">
      <w:pPr>
        <w:spacing w:after="0" w:line="240" w:lineRule="auto"/>
      </w:pPr>
      <w:r>
        <w:t xml:space="preserve">Dans le cas d'un quadrupède, la solution la plus simple va être de déplacer les pattes une par une. L'équilibre est facilement maintenu grâce à la projection du centre de gravité toujours très bien placée par rapport au </w:t>
      </w:r>
      <w:r>
        <w:rPr>
          <w:b/>
        </w:rPr>
        <w:t>polygone de sustentation</w:t>
      </w:r>
      <w:r>
        <w:t>.</w:t>
      </w:r>
    </w:p>
    <w:p w14:paraId="66F6E205" w14:textId="5EFE198A" w:rsidR="00426C39" w:rsidRDefault="00426C39">
      <w:pPr>
        <w:spacing w:after="0" w:line="240" w:lineRule="auto"/>
      </w:pPr>
      <w:r>
        <w:t>(</w:t>
      </w:r>
      <w:r w:rsidR="0062190A">
        <w:t>Tiré</w:t>
      </w:r>
      <w:r>
        <w:t xml:space="preserve"> de </w:t>
      </w:r>
      <w:r w:rsidRPr="00426C39">
        <w:t>https://www.lelectronique.com/ressource/dossier/un-robot-comment-ca-marche-d-1-p4.html</w:t>
      </w:r>
      <w:r>
        <w:t>)</w:t>
      </w:r>
    </w:p>
    <w:p w14:paraId="2849CF61" w14:textId="77777777" w:rsidR="00426C39" w:rsidRDefault="00426C39">
      <w:pPr>
        <w:spacing w:after="0" w:line="240" w:lineRule="auto"/>
      </w:pPr>
    </w:p>
    <w:p w14:paraId="32A595DB" w14:textId="77777777" w:rsidR="00C25D7C" w:rsidRDefault="00C25D7C">
      <w:pPr>
        <w:spacing w:after="0" w:line="240" w:lineRule="auto"/>
      </w:pPr>
      <w:r>
        <w:t>Robot quadrupède à 2 pattes…</w:t>
      </w:r>
    </w:p>
    <w:p w14:paraId="1572AF54" w14:textId="364A5AE2" w:rsidR="00C25D7C" w:rsidRDefault="00C25D7C">
      <w:pPr>
        <w:spacing w:after="0" w:line="240" w:lineRule="auto"/>
        <w:rPr>
          <w:rStyle w:val="speech"/>
        </w:rPr>
      </w:pPr>
      <w:r>
        <w:t xml:space="preserve">Le robot Semi-Quad du CNRS permet également de mettre en évidence l’incidence de la gravité sur la marche. Il s’agit en fait d’un prototype à deux pattes, séparées par une plateforme, conçu à l’IRCCyN (Institut de recherche en Communications et Cybernétique de Nantes). Deux pattes pour un robot quadrupède !? s’étonnera le lecteur attentif. </w:t>
      </w:r>
      <w:r>
        <w:rPr>
          <w:rStyle w:val="speech"/>
        </w:rPr>
        <w:t>"Semi-Quad correspond en fait à une simplification d’un robot quadrupède qui aurait un déplacement de ses pattes par paire,</w:t>
      </w:r>
      <w:r>
        <w:t xml:space="preserve"> précise Christine Chevallereau. </w:t>
      </w:r>
      <w:r>
        <w:rPr>
          <w:rStyle w:val="speech"/>
        </w:rPr>
        <w:t xml:space="preserve">Une patte réelle correspond à la paire de pattes avant, l’autre à la paire de </w:t>
      </w:r>
      <w:r>
        <w:rPr>
          <w:rStyle w:val="speech"/>
        </w:rPr>
        <w:lastRenderedPageBreak/>
        <w:t>pattes arrière. A l’instar de Rabbit, Semi-Quad ne dispose pas de chevilles articulées et est donc dynamiquement stable. D’une manière générale, les robots quadrupèdes ont un champ très large d’applications puisqu’ils peuvent adopter des positions stables tant statiquement que dynamiquement selon les phases de leur utilisation."</w:t>
      </w:r>
    </w:p>
    <w:p w14:paraId="5D8D4DFE" w14:textId="77777777" w:rsidR="00776704" w:rsidRDefault="00776704">
      <w:pPr>
        <w:spacing w:after="0" w:line="240" w:lineRule="auto"/>
        <w:rPr>
          <w:rStyle w:val="speech"/>
        </w:rPr>
      </w:pPr>
    </w:p>
    <w:p w14:paraId="6BBCE8E7" w14:textId="77777777" w:rsidR="00C25D7C" w:rsidRDefault="00E43EC7">
      <w:pPr>
        <w:spacing w:after="0" w:line="240" w:lineRule="auto"/>
        <w:rPr>
          <w:rStyle w:val="speech"/>
        </w:rPr>
      </w:pPr>
      <w:hyperlink r:id="rId15" w:history="1">
        <w:r w:rsidR="00C25D7C" w:rsidRPr="00AC36F9">
          <w:rPr>
            <w:rStyle w:val="Lienhypertexte"/>
          </w:rPr>
          <w:t>http://www.cnrs.fr/cw/dossiers/dosrob/accueil/decouvrir/imiter/marche.html</w:t>
        </w:r>
      </w:hyperlink>
    </w:p>
    <w:p w14:paraId="493FD962" w14:textId="77777777" w:rsidR="00C25D7C" w:rsidRDefault="00E43EC7">
      <w:pPr>
        <w:spacing w:after="0" w:line="240" w:lineRule="auto"/>
        <w:rPr>
          <w:rStyle w:val="speech"/>
        </w:rPr>
      </w:pPr>
      <w:hyperlink r:id="rId16" w:history="1">
        <w:r w:rsidR="00C25D7C" w:rsidRPr="00AC36F9">
          <w:rPr>
            <w:rStyle w:val="Lienhypertexte"/>
          </w:rPr>
          <w:t>https://www.researchgate.net/publication/226092615_Numerical_and_Experimental_Study_of_a_Virtual_Quadrupedal_Walking_Robot_-_SemiQuad</w:t>
        </w:r>
      </w:hyperlink>
    </w:p>
    <w:p w14:paraId="31835AFF" w14:textId="77777777" w:rsidR="00C25D7C" w:rsidRDefault="00C25D7C">
      <w:pPr>
        <w:spacing w:after="0" w:line="240" w:lineRule="auto"/>
        <w:rPr>
          <w:rStyle w:val="speech"/>
        </w:rPr>
      </w:pPr>
    </w:p>
    <w:p w14:paraId="1746ACAD" w14:textId="77777777" w:rsidR="00C25D7C" w:rsidRDefault="00C25D7C">
      <w:pPr>
        <w:spacing w:after="0" w:line="240" w:lineRule="auto"/>
      </w:pPr>
    </w:p>
    <w:p w14:paraId="0D5B19A1" w14:textId="77777777" w:rsidR="00A22210" w:rsidRDefault="00A22210">
      <w:pPr>
        <w:spacing w:after="0" w:line="240" w:lineRule="auto"/>
      </w:pPr>
      <w:r>
        <w:t xml:space="preserve">Il faudrait notamment définir une stratégie de déplacement du robot, car il en existe plusieurs : </w:t>
      </w:r>
      <w:r>
        <w:br/>
        <w:t>- La marche quasi-statique</w:t>
      </w:r>
      <w:r>
        <w:br/>
        <w:t>- La marche dynamique</w:t>
      </w:r>
    </w:p>
    <w:p w14:paraId="7AF2F27A" w14:textId="77777777" w:rsidR="00A22210" w:rsidRDefault="00A22210">
      <w:pPr>
        <w:spacing w:after="0" w:line="240" w:lineRule="auto"/>
      </w:pPr>
    </w:p>
    <w:p w14:paraId="554D2CFA" w14:textId="77777777" w:rsidR="00003F3E" w:rsidRDefault="00A22210">
      <w:pPr>
        <w:spacing w:after="0" w:line="240" w:lineRule="auto"/>
      </w:pPr>
      <w:r>
        <w:t xml:space="preserve">Marche statique: C'est une démarche où le robot est tout le temps stable. Si tu fige ton bipède à n'importe quel moment pendant son déplacement, il reste stable, ne tombe pas. Beaucoup des robots bipèdes "jouets" que l'on voit sont comme ça (Nao, robosapiens, Robonova...). Ca fait des petits pas, des pattes larges. Comment se traduit la stabilité? </w:t>
      </w:r>
      <w:r>
        <w:br/>
      </w:r>
      <w:r>
        <w:br/>
        <w:t xml:space="preserve">Marche dynamique: c'est le contraire: le robot tombe </w:t>
      </w:r>
      <w:r w:rsidR="00003F3E">
        <w:t>à chaque enjambée, et se rattra</w:t>
      </w:r>
      <w:r>
        <w:t>pe avec l'autre jambe. Il n'est jamais stable tant qu'il marche, il est obligé de maintenir son mouvement jusqu'à ce qu'il réussisse à aller vers un état stable. Si on fige le robot pendant qu'il marche, il tombe comme une loque. Cette 2° démarche nécessite beaucoup plus d'intelligence, et surtout un a</w:t>
      </w:r>
      <w:r w:rsidR="00003F3E">
        <w:t>sservissement performant. P</w:t>
      </w:r>
      <w:r>
        <w:t>eu de robot</w:t>
      </w:r>
      <w:r w:rsidR="00003F3E">
        <w:t>s</w:t>
      </w:r>
      <w:r>
        <w:t xml:space="preserve"> font de la marche dynamique 3D réellement asservie aujourd'hui. Mais en retour, on peut atteindre des performances bien supérieures aux robots qui se limitent à de la marche s</w:t>
      </w:r>
      <w:r w:rsidR="00003F3E">
        <w:t>tatique</w:t>
      </w:r>
      <w:r>
        <w:t>.</w:t>
      </w:r>
    </w:p>
    <w:p w14:paraId="0CC35A00" w14:textId="77777777" w:rsidR="00003F3E" w:rsidRDefault="00003F3E">
      <w:pPr>
        <w:spacing w:after="0" w:line="240" w:lineRule="auto"/>
      </w:pPr>
    </w:p>
    <w:p w14:paraId="3D606A0C" w14:textId="77777777" w:rsidR="00632E84" w:rsidRDefault="00632E84">
      <w:pPr>
        <w:spacing w:after="0" w:line="240" w:lineRule="auto"/>
      </w:pPr>
      <w:r>
        <w:t xml:space="preserve">(à voir ??) </w:t>
      </w:r>
      <w:r w:rsidR="00003F3E">
        <w:t>En fait il y a plusieurs types de marches dynamiques : les marches asservies et les marches "balistiques".</w:t>
      </w:r>
      <w:r w:rsidR="00003F3E">
        <w:br/>
        <w:t>Les marches dynamiques asservies demandent au contrôleur de connaitre tous les angles de chaque articulation, leur vitesse, etc. Puis on va suivre une trajectoire, un motif de marche par un asservissement. C'est très complexe à mettre en œuvre, et ça consomme de l'énergie (il faut voir par exemple ASIMO qui a constamment les genoux pliés.</w:t>
      </w:r>
    </w:p>
    <w:p w14:paraId="36D1231B" w14:textId="77777777" w:rsidR="00C25D7C" w:rsidRDefault="00632E84">
      <w:pPr>
        <w:spacing w:after="0" w:line="240" w:lineRule="auto"/>
      </w:pPr>
      <w:r>
        <w:t>La « marche balistique » : ??</w:t>
      </w:r>
    </w:p>
    <w:p w14:paraId="103C86FF" w14:textId="77777777" w:rsidR="00C25D7C" w:rsidRDefault="00C25D7C">
      <w:pPr>
        <w:spacing w:after="0" w:line="240" w:lineRule="auto"/>
      </w:pPr>
    </w:p>
    <w:p w14:paraId="7D13A359"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Pour la marche statique, la marche est suffisamment</w:t>
      </w:r>
    </w:p>
    <w:p w14:paraId="756E8ECE"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lente pour qu'un critère de stabilité statique soit</w:t>
      </w:r>
    </w:p>
    <w:p w14:paraId="2D69703F"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valable. La marche dynamique consiste à vérifier le</w:t>
      </w:r>
    </w:p>
    <w:p w14:paraId="4103DAA8"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principe du Zero Moment Point (ZMP) au</w:t>
      </w:r>
    </w:p>
    <w:p w14:paraId="4BE83A98"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cours de la marche. Ce principe tient compte des</w:t>
      </w:r>
    </w:p>
    <w:p w14:paraId="271CB1B6"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dynamiques du mouvement et permet des marches</w:t>
      </w:r>
    </w:p>
    <w:p w14:paraId="12DA5A74"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plus rapides. Il correspond en fait à la condition de</w:t>
      </w:r>
    </w:p>
    <w:p w14:paraId="5DCCC49E"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non basculement autour des extrémités des pieds.</w:t>
      </w:r>
    </w:p>
    <w:p w14:paraId="139FCF3F"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La marche purement dynamique est encore plus</w:t>
      </w:r>
    </w:p>
    <w:p w14:paraId="74DE624D"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générale. La stabilité de la marche s'obtient par le</w:t>
      </w:r>
    </w:p>
    <w:p w14:paraId="126E0994"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mouvement même du robot au cours d'un pas. De</w:t>
      </w:r>
    </w:p>
    <w:p w14:paraId="227231EF"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tels robots sont cinématiquement simples pour en</w:t>
      </w:r>
    </w:p>
    <w:p w14:paraId="11F25606" w14:textId="77777777" w:rsidR="00C25D7C" w:rsidRDefault="00C25D7C" w:rsidP="00C25D7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faciliter l'étude. Ils n'ont généralement pas de pieds</w:t>
      </w:r>
    </w:p>
    <w:p w14:paraId="18DAE080" w14:textId="77777777" w:rsidR="00C25D7C" w:rsidRDefault="00C25D7C" w:rsidP="00C25D7C">
      <w:pPr>
        <w:spacing w:after="0" w:line="240" w:lineRule="auto"/>
        <w:rPr>
          <w:rFonts w:ascii="Times New Roman" w:hAnsi="Times New Roman" w:cs="Times New Roman"/>
          <w:sz w:val="20"/>
          <w:szCs w:val="20"/>
        </w:rPr>
      </w:pPr>
      <w:r>
        <w:rPr>
          <w:rFonts w:ascii="Times New Roman" w:hAnsi="Times New Roman" w:cs="Times New Roman"/>
          <w:sz w:val="20"/>
          <w:szCs w:val="20"/>
        </w:rPr>
        <w:t>et sont donc sous actionnés en simple support</w:t>
      </w:r>
      <w:r w:rsidR="00C94FA6">
        <w:rPr>
          <w:rFonts w:ascii="Times New Roman" w:hAnsi="Times New Roman" w:cs="Times New Roman"/>
          <w:sz w:val="20"/>
          <w:szCs w:val="20"/>
        </w:rPr>
        <w:t xml:space="preserve"> (avec un seul pied en contact avec le sol pour un bipède)</w:t>
      </w:r>
      <w:r>
        <w:rPr>
          <w:rFonts w:ascii="Times New Roman" w:hAnsi="Times New Roman" w:cs="Times New Roman"/>
          <w:sz w:val="20"/>
          <w:szCs w:val="20"/>
        </w:rPr>
        <w:t>.</w:t>
      </w:r>
    </w:p>
    <w:p w14:paraId="1FE34A72" w14:textId="77777777" w:rsidR="00C94FA6" w:rsidRDefault="00C94FA6" w:rsidP="00C25D7C">
      <w:pPr>
        <w:spacing w:after="0" w:line="240" w:lineRule="auto"/>
        <w:rPr>
          <w:b/>
        </w:rPr>
      </w:pPr>
      <w:r>
        <w:rPr>
          <w:rFonts w:ascii="Times New Roman" w:hAnsi="Times New Roman" w:cs="Times New Roman"/>
          <w:sz w:val="20"/>
          <w:szCs w:val="20"/>
        </w:rPr>
        <w:t xml:space="preserve">(article de </w:t>
      </w:r>
      <w:r>
        <w:t xml:space="preserve">SYLVAIN MIOSSEC, </w:t>
      </w:r>
      <w:r>
        <w:rPr>
          <w:b/>
        </w:rPr>
        <w:t>YANNICK AOUSTIN)</w:t>
      </w:r>
    </w:p>
    <w:p w14:paraId="6DABB6E0" w14:textId="77777777" w:rsidR="00BD390A" w:rsidRDefault="00BD390A" w:rsidP="00C25D7C">
      <w:pPr>
        <w:spacing w:after="0" w:line="240" w:lineRule="auto"/>
        <w:rPr>
          <w:b/>
        </w:rPr>
      </w:pPr>
    </w:p>
    <w:p w14:paraId="6F93A9CE" w14:textId="77777777" w:rsidR="00BD390A" w:rsidRPr="00951950" w:rsidRDefault="00BD390A" w:rsidP="00C25D7C">
      <w:pPr>
        <w:spacing w:after="0" w:line="240" w:lineRule="auto"/>
      </w:pPr>
      <w:r>
        <w:rPr>
          <w:b/>
        </w:rPr>
        <w:t>Marche frontale ou latérale ?</w:t>
      </w:r>
      <w:r w:rsidR="00E60EC5">
        <w:t xml:space="preserve"> vous y avez pensé ?</w:t>
      </w:r>
    </w:p>
    <w:p w14:paraId="0EE63C8C" w14:textId="77777777" w:rsidR="00BD390A" w:rsidRDefault="00BD390A" w:rsidP="00C25D7C">
      <w:pPr>
        <w:spacing w:after="0" w:line="240" w:lineRule="auto"/>
        <w:rPr>
          <w:rFonts w:ascii="Times New Roman" w:hAnsi="Times New Roman" w:cs="Times New Roman"/>
          <w:sz w:val="20"/>
          <w:szCs w:val="20"/>
        </w:rPr>
      </w:pPr>
      <w:r>
        <w:rPr>
          <w:b/>
        </w:rPr>
        <w:t xml:space="preserve">Cf </w:t>
      </w:r>
      <w:r w:rsidRPr="00BD390A">
        <w:rPr>
          <w:b/>
        </w:rPr>
        <w:t>https://www.youtube.com/watch?v=jWKsVjQuVpQ</w:t>
      </w:r>
    </w:p>
    <w:p w14:paraId="31AD9250" w14:textId="77777777" w:rsidR="00C25D7C" w:rsidRDefault="00C25D7C" w:rsidP="00C25D7C">
      <w:pPr>
        <w:spacing w:after="0" w:line="240" w:lineRule="auto"/>
      </w:pPr>
    </w:p>
    <w:p w14:paraId="6AD2DD87" w14:textId="77777777" w:rsidR="00C25D7C" w:rsidRDefault="00C25D7C">
      <w:pPr>
        <w:spacing w:after="0" w:line="240" w:lineRule="auto"/>
      </w:pPr>
      <w:r>
        <w:lastRenderedPageBreak/>
        <w:t xml:space="preserve">Il y a aussi celui-là : </w:t>
      </w:r>
      <w:hyperlink r:id="rId17" w:history="1">
        <w:r w:rsidRPr="00AC36F9">
          <w:rPr>
            <w:rStyle w:val="Lienhypertexte"/>
          </w:rPr>
          <w:t>http://papinthierry.free.fr/index.php?option=com_content&amp;view=article&amp;id=38:robot-quadrupede-arduino-bluetoothservomoteur&amp;catid=3:informatique-android&amp;Itemid=17</w:t>
        </w:r>
      </w:hyperlink>
    </w:p>
    <w:p w14:paraId="36897569" w14:textId="6155BE9B" w:rsidR="00F43761" w:rsidRPr="00846CC7" w:rsidRDefault="00F43761">
      <w:pPr>
        <w:numPr>
          <w:ins w:id="10" w:author="V. Deslandres" w:date="2017-06-05T18:31:00Z"/>
        </w:numPr>
        <w:spacing w:after="0" w:line="240" w:lineRule="auto"/>
        <w:rPr>
          <w:rFonts w:ascii="Calibri" w:eastAsia="Calibri" w:hAnsi="Calibri" w:cs="Calibri"/>
          <w:i/>
          <w:szCs w:val="24"/>
          <w:lang w:eastAsia="en-US" w:bidi="en-US"/>
        </w:rPr>
      </w:pPr>
    </w:p>
    <w:p w14:paraId="526A103D" w14:textId="77777777" w:rsidR="00F43761" w:rsidRDefault="001873E8" w:rsidP="00846CC7">
      <w:pPr>
        <w:pStyle w:val="Titre1"/>
      </w:pPr>
      <w:bookmarkStart w:id="11" w:name="_Toc484970074"/>
      <w:r w:rsidRPr="00846CC7">
        <w:t>Comportements à implémenter</w:t>
      </w:r>
      <w:bookmarkEnd w:id="11"/>
    </w:p>
    <w:p w14:paraId="49FDDEDC" w14:textId="179977C4" w:rsidR="00155612" w:rsidRDefault="00155612" w:rsidP="00846CC7"/>
    <w:p w14:paraId="5771A6FE" w14:textId="0F758711" w:rsidR="00333845" w:rsidRDefault="00333845" w:rsidP="00333845">
      <w:pPr>
        <w:pStyle w:val="Titre2"/>
      </w:pPr>
      <w:bookmarkStart w:id="12" w:name="_Toc484970075"/>
      <w:r>
        <w:t>1- Marcher droit, direction fixe :</w:t>
      </w:r>
      <w:bookmarkEnd w:id="12"/>
    </w:p>
    <w:p w14:paraId="2ACB5BBD" w14:textId="2A6A2065" w:rsidR="00036684" w:rsidRPr="00036684" w:rsidRDefault="00036684" w:rsidP="00036684"/>
    <w:p w14:paraId="75945AF0" w14:textId="3212F7B4" w:rsidR="00333845" w:rsidRDefault="00036684" w:rsidP="00846CC7">
      <w:r>
        <w:t xml:space="preserve">Théorie : </w:t>
      </w:r>
      <w:r w:rsidR="003E2AB3">
        <w:t>Il faudra travailler à conserver l’équilibre du root lorsqu’on lui retire un appui (lever une patte), en faisant avancer le corps du robot. Il s’agira d’émuler le cycle de marche vu chez les quadripède à la différence que l’on restera sur une marche statique et non dynamique.</w:t>
      </w:r>
    </w:p>
    <w:p w14:paraId="19D67B58" w14:textId="77777777" w:rsidR="003E2AB3" w:rsidRPr="00846CC7" w:rsidRDefault="003E2AB3" w:rsidP="00846CC7">
      <w:pPr>
        <w:numPr>
          <w:ins w:id="13" w:author="V. Deslandres" w:date="2017-06-05T17:34:00Z"/>
        </w:numPr>
      </w:pPr>
    </w:p>
    <w:p w14:paraId="50BC67ED" w14:textId="3AE3BCE0" w:rsidR="00333845" w:rsidRPr="00951950" w:rsidRDefault="00333845">
      <w:pPr>
        <w:pStyle w:val="Standard"/>
        <w:spacing w:after="160" w:line="264" w:lineRule="auto"/>
        <w:rPr>
          <w:rFonts w:eastAsia="Calibri" w:cs="Calibri"/>
          <w:i/>
          <w:color w:val="00000A"/>
          <w:sz w:val="22"/>
          <w:lang w:val="fr-FR"/>
        </w:rPr>
      </w:pPr>
      <w:bookmarkStart w:id="14" w:name="_Toc484970076"/>
      <w:r w:rsidRPr="00951950">
        <w:rPr>
          <w:rStyle w:val="Titre2Car"/>
          <w:lang w:val="fr-FR"/>
        </w:rPr>
        <w:t>2</w:t>
      </w:r>
      <w:r w:rsidR="009D000E" w:rsidRPr="00951950">
        <w:rPr>
          <w:rStyle w:val="Titre2Car"/>
          <w:lang w:val="fr-FR"/>
        </w:rPr>
        <w:t xml:space="preserve"> -S</w:t>
      </w:r>
      <w:r w:rsidR="001873E8" w:rsidRPr="00951950">
        <w:rPr>
          <w:rStyle w:val="Titre2Car"/>
          <w:lang w:val="fr-FR"/>
        </w:rPr>
        <w:t>e relever d'une position couchée</w:t>
      </w:r>
      <w:bookmarkEnd w:id="14"/>
      <w:r w:rsidR="001873E8" w:rsidRPr="00951950">
        <w:rPr>
          <w:rStyle w:val="Titre2Car"/>
          <w:lang w:val="fr-FR"/>
        </w:rPr>
        <w:t xml:space="preserve"> </w:t>
      </w:r>
      <w:r w:rsidR="001873E8" w:rsidRPr="00951950">
        <w:rPr>
          <w:rFonts w:eastAsia="Calibri" w:cs="Calibri"/>
          <w:i/>
          <w:color w:val="00000A"/>
          <w:sz w:val="22"/>
          <w:lang w:val="fr-FR"/>
        </w:rPr>
        <w:t>(sur le côté car impossible sur le dos) :</w:t>
      </w:r>
    </w:p>
    <w:p w14:paraId="3A675F4F" w14:textId="7A67AECF" w:rsidR="00F43761" w:rsidRPr="00846CC7" w:rsidRDefault="001873E8">
      <w:pPr>
        <w:pStyle w:val="Standard"/>
        <w:spacing w:after="160" w:line="264" w:lineRule="auto"/>
        <w:rPr>
          <w:rFonts w:eastAsia="Calibri" w:cs="Calibri"/>
          <w:color w:val="ACB9CA" w:themeColor="text2" w:themeTint="66"/>
          <w:sz w:val="40"/>
          <w:szCs w:val="40"/>
          <w:lang w:val="fr-FR"/>
        </w:rPr>
      </w:pPr>
      <w:r w:rsidRPr="00846CC7">
        <w:rPr>
          <w:rFonts w:eastAsia="Calibri" w:cs="Calibri"/>
          <w:color w:val="00000A"/>
          <w:sz w:val="22"/>
          <w:lang w:val="fr-FR"/>
        </w:rPr>
        <w:t>Théorie : lui faire replier les deux pattes en contact avec le sol afin de lui faire retrouver une position où il a toutes ses pattes au sol (IE : le faire retomber sur son ventre), puis depuis cette position d’équilibre stable le faire se relever. (À tester en pratique pour connaître les angles et la vitesse des moteurs.).</w:t>
      </w:r>
    </w:p>
    <w:p w14:paraId="27F0E48D" w14:textId="7A206279" w:rsidR="00426C39" w:rsidRDefault="00426C39">
      <w:pPr>
        <w:pStyle w:val="Standard"/>
        <w:spacing w:after="160" w:line="264" w:lineRule="auto"/>
        <w:rPr>
          <w:rFonts w:eastAsia="Calibri" w:cs="Calibri"/>
          <w:color w:val="00000A"/>
          <w:sz w:val="22"/>
          <w:lang w:val="fr-FR"/>
        </w:rPr>
      </w:pPr>
    </w:p>
    <w:p w14:paraId="670D10C6" w14:textId="29BF90BC" w:rsidR="00C52D12" w:rsidRDefault="009D000E" w:rsidP="00951950">
      <w:pPr>
        <w:pStyle w:val="Titre2"/>
      </w:pPr>
      <w:bookmarkStart w:id="15" w:name="_Toc484970077"/>
      <w:r>
        <w:t>3</w:t>
      </w:r>
      <w:r w:rsidR="00426C39">
        <w:t>- Changer de direction</w:t>
      </w:r>
      <w:r w:rsidR="00120A57">
        <w:t> :</w:t>
      </w:r>
      <w:bookmarkEnd w:id="15"/>
    </w:p>
    <w:p w14:paraId="352032EC" w14:textId="1A7977F3" w:rsidR="00036684" w:rsidRDefault="00036684" w:rsidP="00036684"/>
    <w:p w14:paraId="40FB52D6" w14:textId="7AAF4CDA" w:rsidR="00036684" w:rsidRPr="00036684" w:rsidRDefault="00036684" w:rsidP="00036684">
      <w:r>
        <w:t xml:space="preserve">Théorie : pour changer de direction, à l’arrêt, il faudra s’appuyer sur les articulations au niveau des épaules, qui offrent un degré de liberté latérale, on pourra ainsi initier une rotation en décalant les pattes avant d’abord. Il est aussi </w:t>
      </w:r>
      <w:r w:rsidR="005E6FC9">
        <w:t>possible de</w:t>
      </w:r>
      <w:r>
        <w:t xml:space="preserve"> lui faire faire un pas de coté en utilisant ces articulations. </w:t>
      </w:r>
    </w:p>
    <w:p w14:paraId="0DB9697F" w14:textId="72380E63" w:rsidR="00426C39" w:rsidRDefault="009D000E" w:rsidP="00951950">
      <w:pPr>
        <w:pStyle w:val="Titre2"/>
      </w:pPr>
      <w:bookmarkStart w:id="16" w:name="_Toc484970078"/>
      <w:r>
        <w:t>4</w:t>
      </w:r>
      <w:r w:rsidR="00426C39">
        <w:t>- Sol qui se dérobe</w:t>
      </w:r>
      <w:r w:rsidR="00120A57">
        <w:t> :</w:t>
      </w:r>
      <w:bookmarkEnd w:id="16"/>
    </w:p>
    <w:p w14:paraId="1D10E749" w14:textId="24938246" w:rsidR="00426C39" w:rsidRDefault="00426C39" w:rsidP="00426C39"/>
    <w:p w14:paraId="49F96D61" w14:textId="687B8E86" w:rsidR="005E6FC9" w:rsidRDefault="005E6FC9" w:rsidP="00426C39">
      <w:r>
        <w:t>Théorie : Grace aux capteurs de force, disposés sur chaque épaule, et aux servomoteurs, il est possible de savoir si la jambe rencontre une résistance. Ainsi si la jambe n’en rencontre pas le sol en se positionnant, il sera de faire réagir le robot en conséquence. Et d’amorcer une marche arrière, par exemple (le robot est symétrique, on peut donc facilement en inverser la marche).</w:t>
      </w:r>
    </w:p>
    <w:p w14:paraId="2C858D33" w14:textId="69530F3B" w:rsidR="00426C39" w:rsidRDefault="009D000E" w:rsidP="00951950">
      <w:pPr>
        <w:pStyle w:val="Titre2"/>
      </w:pPr>
      <w:bookmarkStart w:id="17" w:name="_Toc484970079"/>
      <w:r>
        <w:t>5</w:t>
      </w:r>
      <w:r w:rsidR="00426C39">
        <w:t>- Gérer les déséquilibres</w:t>
      </w:r>
      <w:r w:rsidR="00120A57">
        <w:t> :</w:t>
      </w:r>
      <w:bookmarkEnd w:id="17"/>
    </w:p>
    <w:p w14:paraId="327C2E17" w14:textId="77777777" w:rsidR="003A02B8" w:rsidRPr="003A02B8" w:rsidRDefault="003A02B8" w:rsidP="003A02B8">
      <w:bookmarkStart w:id="18" w:name="_GoBack"/>
      <w:bookmarkEnd w:id="18"/>
    </w:p>
    <w:p w14:paraId="0D85B9B8" w14:textId="186C9E06" w:rsidR="00A22210" w:rsidRDefault="009D000E" w:rsidP="00951950">
      <w:pPr>
        <w:pStyle w:val="Titre2"/>
      </w:pPr>
      <w:bookmarkStart w:id="19" w:name="_Toc484970080"/>
      <w:r>
        <w:t>6</w:t>
      </w:r>
      <w:r w:rsidR="00426C39">
        <w:t>- Détection d’obstacles</w:t>
      </w:r>
      <w:r w:rsidR="00120A57">
        <w:t> :</w:t>
      </w:r>
      <w:bookmarkEnd w:id="19"/>
    </w:p>
    <w:p w14:paraId="4BA8B5F1" w14:textId="4E1EA397" w:rsidR="003A02B8" w:rsidRDefault="00F75E48" w:rsidP="00A22210">
      <w:r>
        <w:t>Tous les obstacles ne sont pas détectables</w:t>
      </w:r>
      <w:r w:rsidR="003A02B8">
        <w:t>, puisque les seuls capteurs dont nous disposons sont ceux des épaules et ceux au sein du servomoteur.</w:t>
      </w:r>
    </w:p>
    <w:p w14:paraId="0876C840" w14:textId="11774B94" w:rsidR="003A02B8" w:rsidRDefault="003A02B8" w:rsidP="00A22210">
      <w:r>
        <w:t>Un peu à la façon de la détection d’un trou, on pourra se rendre compte si les épaule subissent une force anormale avant que le mouvement ne soit fini, et agir en conséquence (reculer, contourner).</w:t>
      </w:r>
    </w:p>
    <w:p w14:paraId="050D632C" w14:textId="77777777" w:rsidR="00F43761" w:rsidRPr="00846CC7" w:rsidRDefault="00F43761">
      <w:pPr>
        <w:pStyle w:val="Standard"/>
        <w:spacing w:after="160" w:line="264" w:lineRule="auto"/>
        <w:rPr>
          <w:rFonts w:eastAsia="Calibri" w:cs="Calibri"/>
          <w:color w:val="00000A"/>
          <w:sz w:val="22"/>
          <w:lang w:val="fr-FR"/>
        </w:rPr>
      </w:pPr>
    </w:p>
    <w:p w14:paraId="6DA24FA5" w14:textId="4F071518" w:rsidR="00F43761" w:rsidRDefault="009D000E" w:rsidP="00846CC7">
      <w:pPr>
        <w:pStyle w:val="Titre2"/>
      </w:pPr>
      <w:bookmarkStart w:id="20" w:name="_Toc484970081"/>
      <w:r>
        <w:lastRenderedPageBreak/>
        <w:t>7</w:t>
      </w:r>
      <w:r w:rsidR="00426C39">
        <w:t xml:space="preserve">- </w:t>
      </w:r>
      <w:r w:rsidR="001873E8" w:rsidRPr="00846CC7">
        <w:t>Lui faire porter une charge :</w:t>
      </w:r>
      <w:bookmarkEnd w:id="20"/>
    </w:p>
    <w:p w14:paraId="06D663C8" w14:textId="77777777" w:rsidR="00846CC7" w:rsidRPr="00846CC7" w:rsidRDefault="00846CC7" w:rsidP="00846CC7"/>
    <w:p w14:paraId="69BEA66D"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Cela requiert bien entendu que l’on arrive à le faire marcher, il faudra prendre en compte l’impact de la charge sur les servomoteurs des jambes.</w:t>
      </w:r>
    </w:p>
    <w:p w14:paraId="52039B55"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En se basant sur le même principe que le déplacement sans charge il faudra regarder les changements engendrés au niveau des capteurs de pression, ainsi que sur la capacité du robot à maintenir l’équilibre.</w:t>
      </w:r>
    </w:p>
    <w:p w14:paraId="6F6AEFC1"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Il faudra notamment être capable de déterminer où placer précisément la charge pour préserver l’équilibre du robot au maximum, ou déterminer le cas échéant un comportement pour compenser ce déséquilibre.</w:t>
      </w:r>
    </w:p>
    <w:p w14:paraId="747CC42F"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Nous effectuerons d’abord des déplacements à vitesse réduit afin de mieux saisir tous ces changements, avant de revenir à une vitesse plus élevée.</w:t>
      </w:r>
    </w:p>
    <w:p w14:paraId="643A7D4E" w14:textId="77777777" w:rsidR="00F43761" w:rsidRPr="00846CC7" w:rsidRDefault="00F43761">
      <w:pPr>
        <w:pStyle w:val="Standard"/>
        <w:spacing w:after="160" w:line="264" w:lineRule="auto"/>
        <w:rPr>
          <w:rFonts w:eastAsia="Calibri" w:cs="Calibri"/>
          <w:i/>
          <w:color w:val="00000A"/>
          <w:sz w:val="22"/>
          <w:lang w:val="fr-FR"/>
        </w:rPr>
      </w:pPr>
    </w:p>
    <w:p w14:paraId="32E60F93" w14:textId="77777777" w:rsidR="00F43761" w:rsidRDefault="001873E8" w:rsidP="00846CC7">
      <w:pPr>
        <w:pStyle w:val="Titre2"/>
      </w:pPr>
      <w:bookmarkStart w:id="21" w:name="_Toc484970082"/>
      <w:commentRangeStart w:id="22"/>
      <w:r w:rsidRPr="00846CC7">
        <w:t>Le faire marcher sur une surface variable (non régulière) :</w:t>
      </w:r>
      <w:bookmarkEnd w:id="21"/>
      <w:commentRangeEnd w:id="22"/>
      <w:r w:rsidR="002061FE">
        <w:rPr>
          <w:rStyle w:val="Marquedecommentaire"/>
          <w:rFonts w:asciiTheme="minorHAnsi" w:eastAsiaTheme="minorEastAsia" w:hAnsiTheme="minorHAnsi" w:cstheme="minorBidi"/>
          <w:vanish/>
          <w:color w:val="auto"/>
        </w:rPr>
        <w:commentReference w:id="22"/>
      </w:r>
    </w:p>
    <w:p w14:paraId="3EF04601" w14:textId="77777777" w:rsidR="00846CC7" w:rsidRPr="00846CC7" w:rsidRDefault="00846CC7" w:rsidP="00846CC7"/>
    <w:p w14:paraId="22BA78C5"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Théorie : en se basant sur le même principe d’équilibre que sur un terrain plat et avec les capteurs situés sur les moteurs et au niveau des épaules on peut réussir à déterminer si une des jambes n’a plus d’appui stable, ou si le robot a perdu l’équilibre.</w:t>
      </w:r>
      <w:r w:rsidRPr="00846CC7">
        <w:rPr>
          <w:rFonts w:eastAsia="Calibri" w:cs="Calibri"/>
          <w:color w:val="00000A"/>
          <w:sz w:val="22"/>
          <w:lang w:val="fr-FR"/>
        </w:rPr>
        <w:br/>
        <w:t>(Des tests seront nécessaires afin de vérifier la sensibilité des capteurs de pression et de connaître les angles dans lesquels les moteurs devront être.)</w:t>
      </w:r>
    </w:p>
    <w:p w14:paraId="66B7E053"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 xml:space="preserve">Il s’agirait donc d’établir une routine dans laquelle le robot vérifie le terrain dans lequel il évolue avant d’avancer, ce qui implique, un déplacement ralenti. </w:t>
      </w:r>
    </w:p>
    <w:p w14:paraId="3725CA49" w14:textId="34D7F505" w:rsidR="00F43761" w:rsidRDefault="009E706D">
      <w:pPr>
        <w:pStyle w:val="Standard"/>
        <w:spacing w:after="160" w:line="264" w:lineRule="auto"/>
        <w:rPr>
          <w:rFonts w:eastAsia="Calibri" w:cs="Calibri"/>
          <w:i/>
          <w:color w:val="00000A"/>
          <w:sz w:val="22"/>
          <w:lang w:val="fr-FR"/>
        </w:rPr>
      </w:pPr>
      <w:r>
        <w:rPr>
          <w:rFonts w:eastAsia="Calibri" w:cs="Calibri"/>
          <w:i/>
          <w:color w:val="00000A"/>
          <w:sz w:val="22"/>
          <w:lang w:val="fr-FR"/>
        </w:rPr>
        <w:t>Le robot va se déplacer sur le terrain de manière continue mais selon des scénarios différents comme un terrain pentu, un terrain accidenté, le positionnement d’un obstacle avec une potentiel déviation de sa trajectoire. (</w:t>
      </w:r>
      <w:r w:rsidR="00382CC9">
        <w:rPr>
          <w:rFonts w:eastAsia="Calibri" w:cs="Calibri"/>
          <w:i/>
          <w:color w:val="00000A"/>
          <w:sz w:val="22"/>
          <w:lang w:val="fr-FR"/>
        </w:rPr>
        <w:t>Dire</w:t>
      </w:r>
      <w:r>
        <w:rPr>
          <w:rFonts w:eastAsia="Calibri" w:cs="Calibri"/>
          <w:i/>
          <w:color w:val="00000A"/>
          <w:sz w:val="22"/>
          <w:lang w:val="fr-FR"/>
        </w:rPr>
        <w:t xml:space="preserve"> comment on va gérer chaque scénario et comment la marche initiale est possible et grâce à quoi comment on va le faire avancer.)</w:t>
      </w:r>
    </w:p>
    <w:p w14:paraId="15902E0D" w14:textId="5C621B9E" w:rsidR="00EF0690" w:rsidRDefault="00EF0690">
      <w:pPr>
        <w:pStyle w:val="Standard"/>
        <w:spacing w:after="160" w:line="264" w:lineRule="auto"/>
        <w:rPr>
          <w:rFonts w:eastAsia="Calibri" w:cs="Calibri"/>
          <w:i/>
          <w:color w:val="00000A"/>
          <w:sz w:val="22"/>
          <w:lang w:val="fr-FR"/>
        </w:rPr>
      </w:pPr>
    </w:p>
    <w:p w14:paraId="3ACA50D8" w14:textId="3EC0DDA3" w:rsidR="00120A57" w:rsidRPr="00951950" w:rsidRDefault="00120A57" w:rsidP="00951950">
      <w:pPr>
        <w:pStyle w:val="Titre1"/>
      </w:pPr>
      <w:bookmarkStart w:id="23" w:name="_Toc484970083"/>
      <w:r>
        <w:t>Extensions Possibles, Objectifs supplémentaires :</w:t>
      </w:r>
      <w:bookmarkEnd w:id="23"/>
      <w:r>
        <w:t xml:space="preserve"> </w:t>
      </w:r>
    </w:p>
    <w:p w14:paraId="3FCE2F35" w14:textId="77777777" w:rsidR="00F43761" w:rsidRDefault="001873E8" w:rsidP="00846CC7">
      <w:pPr>
        <w:pStyle w:val="Titre2"/>
      </w:pPr>
      <w:bookmarkStart w:id="24" w:name="_Toc484970084"/>
      <w:r w:rsidRPr="00846CC7">
        <w:t>Tenter d'autres modes de mouvement que la marche :</w:t>
      </w:r>
      <w:bookmarkEnd w:id="24"/>
    </w:p>
    <w:p w14:paraId="63F5D22D" w14:textId="77777777" w:rsidR="00846CC7" w:rsidRPr="00846CC7" w:rsidRDefault="00846CC7" w:rsidP="00846CC7"/>
    <w:p w14:paraId="688D04F4" w14:textId="77777777" w:rsidR="00846CC7"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L'objectif est de réussir à le faire trotter et ultimement, galoper. Il est dur de prévoir ces déplacements à l’avance, puisqu’il nous faudra d’abord parvenir à le faire marcher avant de s</w:t>
      </w:r>
      <w:r w:rsidR="00846CC7">
        <w:rPr>
          <w:rFonts w:eastAsia="Calibri" w:cs="Calibri"/>
          <w:color w:val="00000A"/>
          <w:sz w:val="22"/>
          <w:lang w:val="fr-FR"/>
        </w:rPr>
        <w:t>’attaquer à cette problématique.</w:t>
      </w:r>
    </w:p>
    <w:p w14:paraId="0503E11B" w14:textId="77777777" w:rsidR="00F43761" w:rsidRPr="00846CC7" w:rsidRDefault="00F43761">
      <w:pPr>
        <w:pStyle w:val="Standard"/>
        <w:spacing w:after="160" w:line="264" w:lineRule="auto"/>
        <w:rPr>
          <w:rFonts w:eastAsia="Calibri" w:cs="Calibri"/>
          <w:color w:val="00000A"/>
          <w:sz w:val="22"/>
          <w:lang w:val="fr-FR"/>
        </w:rPr>
      </w:pPr>
    </w:p>
    <w:p w14:paraId="00DF81D5" w14:textId="77777777" w:rsidR="00F43761" w:rsidRPr="00846CC7" w:rsidRDefault="00F43761">
      <w:pPr>
        <w:pStyle w:val="Standard"/>
        <w:spacing w:after="160" w:line="264" w:lineRule="auto"/>
        <w:rPr>
          <w:rFonts w:eastAsia="Calibri" w:cs="Calibri"/>
          <w:color w:val="00000A"/>
          <w:sz w:val="22"/>
          <w:lang w:val="fr-FR"/>
        </w:rPr>
      </w:pPr>
    </w:p>
    <w:p w14:paraId="198484A0" w14:textId="77777777" w:rsidR="00F43761" w:rsidRDefault="001873E8" w:rsidP="00846CC7">
      <w:pPr>
        <w:pStyle w:val="Titre2"/>
      </w:pPr>
      <w:bookmarkStart w:id="25" w:name="_Toc484970085"/>
      <w:r w:rsidRPr="00846CC7">
        <w:t>Aborder le déplacement autonome ?</w:t>
      </w:r>
      <w:bookmarkEnd w:id="25"/>
    </w:p>
    <w:p w14:paraId="0BE0A31B" w14:textId="77777777" w:rsidR="00846CC7" w:rsidRPr="00846CC7" w:rsidRDefault="00846CC7" w:rsidP="00846CC7"/>
    <w:p w14:paraId="43DDEB88"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lastRenderedPageBreak/>
        <w:t>Il s’agit plus d’une idée que d’un objectif concret.</w:t>
      </w:r>
    </w:p>
    <w:p w14:paraId="33A1A2C0"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L'objectif est de réussir à créer un déplacement autonome du robot c'est à dire le faire se relever s'il tombe sans aide extérieure, lui faire faire demi-tour s'il rencontre un mur (si les capteurs nous le permettent) ou le faire s'adapter seul a un changement comme une perte d'équilibre soudaine.</w:t>
      </w:r>
    </w:p>
    <w:p w14:paraId="5AED75EB"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Il s’agirait alors de mettre en œuvre tout ce qui a été réalisé jusque-là.</w:t>
      </w:r>
    </w:p>
    <w:p w14:paraId="62D18DDD" w14:textId="77777777" w:rsidR="00D557DA" w:rsidRDefault="001873E8" w:rsidP="00D557DA">
      <w:pPr>
        <w:pStyle w:val="Standard"/>
        <w:spacing w:after="200" w:line="276" w:lineRule="auto"/>
        <w:rPr>
          <w:rFonts w:eastAsia="Calibri" w:cs="Calibri"/>
          <w:color w:val="00000A"/>
          <w:sz w:val="22"/>
          <w:lang w:val="fr-FR"/>
        </w:rPr>
      </w:pPr>
      <w:r w:rsidRPr="00846CC7">
        <w:rPr>
          <w:rFonts w:eastAsia="Calibri" w:cs="Calibri"/>
          <w:color w:val="00000A"/>
          <w:sz w:val="22"/>
          <w:lang w:val="fr-FR"/>
        </w:rPr>
        <w:t>Cela implique de faire comprendre au robot la situation dans laquelle il évolue et la façon dont il doit réagir.</w:t>
      </w:r>
    </w:p>
    <w:p w14:paraId="1C3C3ACB" w14:textId="77777777" w:rsidR="006F1EBB" w:rsidRDefault="006F1EBB" w:rsidP="00D557DA">
      <w:pPr>
        <w:pStyle w:val="Standard"/>
        <w:spacing w:after="200" w:line="276" w:lineRule="auto"/>
        <w:rPr>
          <w:rFonts w:eastAsia="Calibri" w:cs="Calibri"/>
          <w:color w:val="00000A"/>
          <w:sz w:val="22"/>
          <w:lang w:val="fr-FR"/>
        </w:rPr>
      </w:pPr>
    </w:p>
    <w:p w14:paraId="7048D06C" w14:textId="27E45C06" w:rsidR="005E6FC9" w:rsidRDefault="005E6FC9">
      <w:pPr>
        <w:spacing w:after="0" w:line="240" w:lineRule="auto"/>
        <w:rPr>
          <w:rFonts w:ascii="Calibri" w:eastAsia="Calibri" w:hAnsi="Calibri" w:cs="Calibri"/>
          <w:color w:val="00000A"/>
          <w:szCs w:val="24"/>
          <w:lang w:eastAsia="en-US" w:bidi="en-US"/>
        </w:rPr>
      </w:pPr>
      <w:r>
        <w:rPr>
          <w:rFonts w:eastAsia="Calibri" w:cs="Calibri"/>
          <w:color w:val="00000A"/>
        </w:rPr>
        <w:br w:type="page"/>
      </w:r>
    </w:p>
    <w:p w14:paraId="3470A690" w14:textId="64EC8BEA" w:rsidR="006F1EBB" w:rsidRDefault="006F1EBB" w:rsidP="00D557DA">
      <w:pPr>
        <w:pStyle w:val="Standard"/>
        <w:numPr>
          <w:ins w:id="26" w:author="V. Deslandres" w:date="2017-06-05T18:23:00Z"/>
        </w:numPr>
        <w:spacing w:after="200" w:line="276" w:lineRule="auto"/>
        <w:rPr>
          <w:rFonts w:eastAsia="Calibri" w:cs="Calibri"/>
          <w:color w:val="00000A"/>
          <w:sz w:val="22"/>
          <w:lang w:val="fr-FR"/>
        </w:rPr>
      </w:pPr>
    </w:p>
    <w:p w14:paraId="228EDF5D" w14:textId="65AEB522" w:rsidR="00F43761" w:rsidRPr="00846CC7" w:rsidRDefault="001873E8" w:rsidP="00846CC7">
      <w:pPr>
        <w:pStyle w:val="Titre1"/>
      </w:pPr>
      <w:bookmarkStart w:id="27" w:name="_Toc484970086"/>
      <w:commentRangeStart w:id="28"/>
      <w:r w:rsidRPr="00846CC7">
        <w:t xml:space="preserve">Plans </w:t>
      </w:r>
      <w:r w:rsidR="00B244ED" w:rsidRPr="00951950">
        <w:rPr>
          <w:rFonts w:eastAsia="Calibri" w:cs="Calibri"/>
          <w:i/>
          <w:color w:val="00000A"/>
          <w:sz w:val="22"/>
        </w:rPr>
        <w:t>Parlez aussi du simulateur</w:t>
      </w:r>
      <w:bookmarkEnd w:id="27"/>
    </w:p>
    <w:commentRangeEnd w:id="28"/>
    <w:p w14:paraId="6675821F" w14:textId="334686D1" w:rsidR="00F43761" w:rsidRPr="00846CC7" w:rsidRDefault="005E6FC9">
      <w:r w:rsidRPr="00846CC7">
        <w:rPr>
          <w:noProof/>
          <w:lang w:eastAsia="fr-FR"/>
        </w:rPr>
        <w:drawing>
          <wp:anchor distT="0" distB="0" distL="0" distR="0" simplePos="0" relativeHeight="251657216" behindDoc="1" locked="0" layoutInCell="1" allowOverlap="1" wp14:anchorId="27B6EC6E" wp14:editId="3D0EA40D">
            <wp:simplePos x="0" y="0"/>
            <wp:positionH relativeFrom="page">
              <wp:posOffset>0</wp:posOffset>
            </wp:positionH>
            <wp:positionV relativeFrom="paragraph">
              <wp:posOffset>3962400</wp:posOffset>
            </wp:positionV>
            <wp:extent cx="3498850" cy="4761230"/>
            <wp:effectExtent l="0" t="0" r="0" b="0"/>
            <wp:wrapTight wrapText="largest">
              <wp:wrapPolygon edited="0">
                <wp:start x="6939" y="691"/>
                <wp:lineTo x="3293" y="2247"/>
                <wp:lineTo x="2470" y="2938"/>
                <wp:lineTo x="2234" y="3198"/>
                <wp:lineTo x="2352" y="3630"/>
                <wp:lineTo x="1646" y="4580"/>
                <wp:lineTo x="1529" y="7000"/>
                <wp:lineTo x="2117" y="7778"/>
                <wp:lineTo x="2587" y="7778"/>
                <wp:lineTo x="1999" y="9161"/>
                <wp:lineTo x="1999" y="14865"/>
                <wp:lineTo x="2470" y="16075"/>
                <wp:lineTo x="2940" y="18840"/>
                <wp:lineTo x="3058" y="20482"/>
                <wp:lineTo x="3528" y="21174"/>
                <wp:lineTo x="3763" y="21346"/>
                <wp:lineTo x="4587" y="21346"/>
                <wp:lineTo x="17170" y="21174"/>
                <wp:lineTo x="19052" y="21087"/>
                <wp:lineTo x="18699" y="20223"/>
                <wp:lineTo x="19287" y="18840"/>
                <wp:lineTo x="20110" y="17544"/>
                <wp:lineTo x="19993" y="13828"/>
                <wp:lineTo x="19405" y="13309"/>
                <wp:lineTo x="19405" y="10544"/>
                <wp:lineTo x="19875" y="10544"/>
                <wp:lineTo x="20228" y="9852"/>
                <wp:lineTo x="19993" y="7346"/>
                <wp:lineTo x="19287" y="6395"/>
                <wp:lineTo x="19405" y="5013"/>
                <wp:lineTo x="19993" y="2593"/>
                <wp:lineTo x="18346" y="2247"/>
                <wp:lineTo x="13054" y="2247"/>
                <wp:lineTo x="13054" y="1901"/>
                <wp:lineTo x="9879" y="864"/>
                <wp:lineTo x="8820" y="691"/>
                <wp:lineTo x="6939" y="691"/>
              </wp:wrapPolygon>
            </wp:wrapTigh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20"/>
                    <a:stretch>
                      <a:fillRect/>
                    </a:stretch>
                  </pic:blipFill>
                  <pic:spPr bwMode="auto">
                    <a:xfrm>
                      <a:off x="0" y="0"/>
                      <a:ext cx="3498850" cy="4761230"/>
                    </a:xfrm>
                    <a:prstGeom prst="rect">
                      <a:avLst/>
                    </a:prstGeom>
                  </pic:spPr>
                </pic:pic>
              </a:graphicData>
            </a:graphic>
          </wp:anchor>
        </w:drawing>
      </w:r>
      <w:r w:rsidR="00B244ED" w:rsidRPr="00846CC7">
        <w:rPr>
          <w:noProof/>
          <w:lang w:eastAsia="fr-FR"/>
        </w:rPr>
        <w:drawing>
          <wp:anchor distT="0" distB="0" distL="0" distR="0" simplePos="0" relativeHeight="251659264" behindDoc="0" locked="0" layoutInCell="1" allowOverlap="1" wp14:anchorId="1FD71E75" wp14:editId="75B86714">
            <wp:simplePos x="0" y="0"/>
            <wp:positionH relativeFrom="column">
              <wp:posOffset>1616075</wp:posOffset>
            </wp:positionH>
            <wp:positionV relativeFrom="paragraph">
              <wp:posOffset>18242</wp:posOffset>
            </wp:positionV>
            <wp:extent cx="5044440" cy="5425440"/>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21"/>
                    <a:stretch>
                      <a:fillRect/>
                    </a:stretch>
                  </pic:blipFill>
                  <pic:spPr bwMode="auto">
                    <a:xfrm>
                      <a:off x="0" y="0"/>
                      <a:ext cx="5044440" cy="5425440"/>
                    </a:xfrm>
                    <a:prstGeom prst="rect">
                      <a:avLst/>
                    </a:prstGeom>
                  </pic:spPr>
                </pic:pic>
              </a:graphicData>
            </a:graphic>
          </wp:anchor>
        </w:drawing>
      </w:r>
      <w:r w:rsidR="006F1EBB">
        <w:rPr>
          <w:rStyle w:val="Marquedecommentaire"/>
          <w:vanish/>
        </w:rPr>
        <w:commentReference w:id="28"/>
      </w:r>
      <w:r w:rsidR="001873E8" w:rsidRPr="00846CC7">
        <w:br w:type="page"/>
      </w:r>
      <w:r w:rsidR="001873E8" w:rsidRPr="00846CC7">
        <w:lastRenderedPageBreak/>
        <w:br/>
      </w:r>
    </w:p>
    <w:p w14:paraId="17F5C9BA" w14:textId="77777777" w:rsidR="00B244ED" w:rsidRDefault="001873E8" w:rsidP="00846CC7">
      <w:pPr>
        <w:pStyle w:val="Titre1"/>
      </w:pPr>
      <w:bookmarkStart w:id="29" w:name="_Toc484970087"/>
      <w:commentRangeStart w:id="30"/>
      <w:r w:rsidRPr="00846CC7">
        <w:rPr>
          <w:noProof/>
          <w:lang w:eastAsia="fr-FR"/>
        </w:rPr>
        <w:drawing>
          <wp:anchor distT="0" distB="0" distL="114300" distR="114300" simplePos="0" relativeHeight="251655680" behindDoc="1" locked="0" layoutInCell="1" allowOverlap="1" wp14:anchorId="1DA31EC7" wp14:editId="6548197E">
            <wp:simplePos x="0" y="0"/>
            <wp:positionH relativeFrom="column">
              <wp:posOffset>-163261</wp:posOffset>
            </wp:positionH>
            <wp:positionV relativeFrom="paragraph">
              <wp:posOffset>743643</wp:posOffset>
            </wp:positionV>
            <wp:extent cx="5760720" cy="3398520"/>
            <wp:effectExtent l="0" t="0" r="0" b="0"/>
            <wp:wrapTight wrapText="bothSides">
              <wp:wrapPolygon edited="0">
                <wp:start x="0" y="0"/>
                <wp:lineTo x="0" y="5812"/>
                <wp:lineTo x="3429" y="5812"/>
                <wp:lineTo x="929" y="6296"/>
                <wp:lineTo x="929" y="7022"/>
                <wp:lineTo x="3429" y="7749"/>
                <wp:lineTo x="0" y="7749"/>
                <wp:lineTo x="0" y="19251"/>
                <wp:lineTo x="1286" y="19372"/>
                <wp:lineTo x="0" y="20099"/>
                <wp:lineTo x="0" y="21430"/>
                <wp:lineTo x="21500" y="21430"/>
                <wp:lineTo x="21500" y="15740"/>
                <wp:lineTo x="21357" y="15619"/>
                <wp:lineTo x="19929" y="15498"/>
                <wp:lineTo x="21500" y="14650"/>
                <wp:lineTo x="21500" y="2300"/>
                <wp:lineTo x="21357" y="2179"/>
                <wp:lineTo x="20143" y="1937"/>
                <wp:lineTo x="21500" y="1211"/>
                <wp:lineTo x="21500" y="0"/>
                <wp:lineTo x="0" y="0"/>
              </wp:wrapPolygon>
            </wp:wrapTight>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pic:cNvPicPr>
                      <a:picLocks noChangeAspect="1" noChangeArrowheads="1"/>
                    </pic:cNvPicPr>
                  </pic:nvPicPr>
                  <pic:blipFill>
                    <a:blip r:embed="rId22"/>
                    <a:stretch>
                      <a:fillRect/>
                    </a:stretch>
                  </pic:blipFill>
                  <pic:spPr bwMode="auto">
                    <a:xfrm>
                      <a:off x="0" y="0"/>
                      <a:ext cx="5760720" cy="3398520"/>
                    </a:xfrm>
                    <a:prstGeom prst="rect">
                      <a:avLst/>
                    </a:prstGeom>
                  </pic:spPr>
                </pic:pic>
              </a:graphicData>
            </a:graphic>
          </wp:anchor>
        </w:drawing>
      </w:r>
      <w:commentRangeEnd w:id="30"/>
      <w:r w:rsidR="002061FE">
        <w:rPr>
          <w:rStyle w:val="Marquedecommentaire"/>
          <w:rFonts w:asciiTheme="minorHAnsi" w:eastAsiaTheme="minorEastAsia" w:hAnsiTheme="minorHAnsi" w:cstheme="minorBidi"/>
          <w:vanish/>
          <w:color w:val="auto"/>
        </w:rPr>
        <w:commentReference w:id="30"/>
      </w:r>
      <w:r w:rsidRPr="00846CC7">
        <w:t>Planning</w:t>
      </w:r>
      <w:bookmarkEnd w:id="29"/>
      <w:r w:rsidRPr="00846CC7">
        <w:t xml:space="preserve"> </w:t>
      </w:r>
    </w:p>
    <w:p w14:paraId="3EDD896A" w14:textId="77777777" w:rsidR="00B244ED" w:rsidRDefault="00B244ED" w:rsidP="00846CC7">
      <w:pPr>
        <w:pStyle w:val="Titre1"/>
      </w:pPr>
    </w:p>
    <w:p w14:paraId="591DA9CA" w14:textId="77777777" w:rsidR="00B244ED" w:rsidRDefault="00B244ED" w:rsidP="00846CC7">
      <w:pPr>
        <w:pStyle w:val="Titre1"/>
      </w:pPr>
    </w:p>
    <w:p w14:paraId="5531B2D6" w14:textId="77777777" w:rsidR="00B244ED" w:rsidRPr="00951950" w:rsidRDefault="00B244ED" w:rsidP="00846CC7">
      <w:pPr>
        <w:pStyle w:val="Titre1"/>
        <w:rPr>
          <w:i/>
        </w:rPr>
      </w:pPr>
    </w:p>
    <w:p w14:paraId="450DC9CF" w14:textId="0469E448" w:rsidR="00F43761" w:rsidRPr="00951950" w:rsidRDefault="00E33274" w:rsidP="00951950">
      <w:pPr>
        <w:pStyle w:val="Standard"/>
        <w:spacing w:after="200" w:line="276" w:lineRule="auto"/>
        <w:rPr>
          <w:rFonts w:eastAsia="Calibri" w:cs="Calibri"/>
          <w:color w:val="00000A"/>
          <w:sz w:val="22"/>
          <w:lang w:val="fr-FR"/>
        </w:rPr>
      </w:pPr>
      <w:r w:rsidRPr="00951950">
        <w:rPr>
          <w:rFonts w:eastAsia="Calibri" w:cs="Calibri"/>
          <w:color w:val="00000A"/>
          <w:sz w:val="22"/>
          <w:lang w:val="fr-FR"/>
        </w:rPr>
        <w:t>Nous comptons centraliser nos fichier</w:t>
      </w:r>
      <w:r w:rsidR="00800112" w:rsidRPr="00951950">
        <w:rPr>
          <w:rFonts w:eastAsia="Calibri" w:cs="Calibri"/>
          <w:color w:val="00000A"/>
          <w:sz w:val="22"/>
          <w:lang w:val="fr-FR"/>
        </w:rPr>
        <w:t>s</w:t>
      </w:r>
      <w:r w:rsidRPr="00951950">
        <w:rPr>
          <w:rFonts w:eastAsia="Calibri" w:cs="Calibri"/>
          <w:color w:val="00000A"/>
          <w:sz w:val="22"/>
          <w:lang w:val="fr-FR"/>
        </w:rPr>
        <w:t xml:space="preserve"> sur notre </w:t>
      </w:r>
      <w:r w:rsidR="00800112" w:rsidRPr="00B82764">
        <w:rPr>
          <w:rFonts w:eastAsia="Calibri" w:cs="Calibri"/>
          <w:color w:val="00000A"/>
          <w:sz w:val="22"/>
          <w:lang w:val="fr-FR"/>
        </w:rPr>
        <w:t>GitHub</w:t>
      </w:r>
      <w:r w:rsidR="00E84184" w:rsidRPr="00951950">
        <w:rPr>
          <w:rFonts w:eastAsia="Calibri" w:cs="Calibri"/>
          <w:color w:val="00000A"/>
          <w:sz w:val="22"/>
          <w:lang w:val="fr-FR"/>
        </w:rPr>
        <w:t xml:space="preserve"> (</w:t>
      </w:r>
      <w:hyperlink r:id="rId23" w:tgtFrame="_blank" w:tooltip="https://github.com/Jikhai/Ptut-Quattro" w:history="1">
        <w:r w:rsidR="00E84184" w:rsidRPr="00951950">
          <w:rPr>
            <w:rStyle w:val="Lienhypertexte"/>
            <w:rFonts w:eastAsia="Calibri" w:cs="Calibri"/>
            <w:sz w:val="22"/>
            <w:lang w:val="fr-FR"/>
          </w:rPr>
          <w:t>https://github.com/Jikhai/Ptut-Quattro</w:t>
        </w:r>
      </w:hyperlink>
      <w:r w:rsidR="00E84184" w:rsidRPr="00951950">
        <w:rPr>
          <w:rFonts w:eastAsia="Calibri" w:cs="Calibri"/>
          <w:color w:val="00000A"/>
          <w:sz w:val="22"/>
          <w:lang w:val="fr-FR"/>
        </w:rPr>
        <w:t xml:space="preserve"> </w:t>
      </w:r>
      <w:r w:rsidR="0041481B" w:rsidRPr="00B82764">
        <w:rPr>
          <w:rFonts w:eastAsia="Calibri" w:cs="Calibri"/>
          <w:color w:val="00000A"/>
          <w:sz w:val="22"/>
          <w:lang w:val="fr-FR"/>
        </w:rPr>
        <w:t>).</w:t>
      </w:r>
      <w:r w:rsidR="0041481B" w:rsidRPr="00B82764">
        <w:rPr>
          <w:rFonts w:eastAsia="Calibri" w:cs="Calibri"/>
          <w:color w:val="00000A"/>
          <w:sz w:val="22"/>
          <w:lang w:val="fr-FR"/>
        </w:rPr>
        <w:br/>
        <w:t xml:space="preserve">Il est </w:t>
      </w:r>
      <w:r w:rsidR="00977415" w:rsidRPr="00B82764">
        <w:rPr>
          <w:rFonts w:eastAsia="Calibri" w:cs="Calibri"/>
          <w:color w:val="00000A"/>
          <w:sz w:val="22"/>
          <w:lang w:val="fr-FR"/>
        </w:rPr>
        <w:t>d</w:t>
      </w:r>
      <w:r w:rsidR="00977415">
        <w:rPr>
          <w:rFonts w:eastAsia="Calibri" w:cs="Calibri"/>
          <w:color w:val="00000A"/>
          <w:sz w:val="22"/>
          <w:lang w:val="fr-FR"/>
        </w:rPr>
        <w:t xml:space="preserve">’avoir </w:t>
      </w:r>
      <w:r w:rsidR="00977415" w:rsidRPr="00B82764">
        <w:rPr>
          <w:rFonts w:eastAsia="Calibri" w:cs="Calibri"/>
          <w:color w:val="00000A"/>
          <w:sz w:val="22"/>
          <w:lang w:val="fr-FR"/>
        </w:rPr>
        <w:t>des</w:t>
      </w:r>
      <w:r w:rsidR="00800112" w:rsidRPr="00951950">
        <w:rPr>
          <w:rFonts w:eastAsia="Calibri" w:cs="Calibri"/>
          <w:color w:val="00000A"/>
          <w:sz w:val="22"/>
          <w:lang w:val="fr-FR"/>
        </w:rPr>
        <w:t xml:space="preserve"> réunions hebdomadaires, </w:t>
      </w:r>
      <w:r w:rsidR="00800112" w:rsidRPr="00B82764">
        <w:rPr>
          <w:rFonts w:eastAsia="Calibri" w:cs="Calibri"/>
          <w:color w:val="00000A"/>
          <w:sz w:val="22"/>
          <w:lang w:val="fr-FR"/>
        </w:rPr>
        <w:t>quant</w:t>
      </w:r>
      <w:r w:rsidR="00800112" w:rsidRPr="00951950">
        <w:rPr>
          <w:rFonts w:eastAsia="Calibri" w:cs="Calibri"/>
          <w:color w:val="00000A"/>
          <w:sz w:val="22"/>
          <w:lang w:val="fr-FR"/>
        </w:rPr>
        <w:t xml:space="preserve"> au partage des taches, le groupe était </w:t>
      </w:r>
      <w:r w:rsidR="00800112" w:rsidRPr="00B82764">
        <w:rPr>
          <w:rFonts w:eastAsia="Calibri" w:cs="Calibri"/>
          <w:color w:val="00000A"/>
          <w:sz w:val="22"/>
          <w:lang w:val="fr-FR"/>
        </w:rPr>
        <w:t>jusque-là</w:t>
      </w:r>
      <w:r w:rsidR="00800112" w:rsidRPr="00951950">
        <w:rPr>
          <w:rFonts w:eastAsia="Calibri" w:cs="Calibri"/>
          <w:color w:val="00000A"/>
          <w:sz w:val="22"/>
          <w:lang w:val="fr-FR"/>
        </w:rPr>
        <w:t xml:space="preserve"> divisé en deux équipes durant les phases de recherches, il est cependant probable, et même souhaitable qu’il subisse une restructuration pour la suite du projet</w:t>
      </w:r>
      <w:r w:rsidR="003478D6" w:rsidRPr="00B82764">
        <w:rPr>
          <w:rFonts w:eastAsia="Calibri" w:cs="Calibri"/>
          <w:color w:val="00000A"/>
          <w:sz w:val="22"/>
          <w:lang w:val="fr-FR"/>
        </w:rPr>
        <w:t>.</w:t>
      </w:r>
      <w:r w:rsidR="00800112" w:rsidRPr="00951950">
        <w:rPr>
          <w:rFonts w:eastAsia="Calibri" w:cs="Calibri"/>
          <w:color w:val="00000A"/>
          <w:sz w:val="22"/>
          <w:lang w:val="fr-FR"/>
        </w:rPr>
        <w:br/>
      </w:r>
      <w:r w:rsidR="001873E8" w:rsidRPr="00B82764">
        <w:br w:type="page"/>
      </w:r>
    </w:p>
    <w:p w14:paraId="3D03EF47" w14:textId="77777777" w:rsidR="00F43761" w:rsidRPr="00846CC7" w:rsidRDefault="001873E8" w:rsidP="00846CC7">
      <w:pPr>
        <w:pStyle w:val="Titre1"/>
      </w:pPr>
      <w:bookmarkStart w:id="31" w:name="_Toc484970088"/>
      <w:r w:rsidRPr="00846CC7">
        <w:lastRenderedPageBreak/>
        <w:t>Fiche descriptive du projet</w:t>
      </w:r>
      <w:bookmarkEnd w:id="31"/>
    </w:p>
    <w:p w14:paraId="5AFF51E8" w14:textId="77777777" w:rsidR="00F43761" w:rsidRPr="00846CC7" w:rsidRDefault="00F43761"/>
    <w:p w14:paraId="0FF60654" w14:textId="77777777" w:rsidR="00F43761" w:rsidRPr="00846CC7" w:rsidRDefault="001873E8">
      <w:r w:rsidRPr="00846CC7">
        <w:rPr>
          <w:noProof/>
          <w:lang w:eastAsia="fr-FR"/>
        </w:rPr>
        <w:drawing>
          <wp:inline distT="0" distB="0" distL="0" distR="8255" wp14:anchorId="5F7340A4" wp14:editId="6383AF4A">
            <wp:extent cx="5459095" cy="4305935"/>
            <wp:effectExtent l="0" t="0" r="0" b="0"/>
            <wp:docPr id="4" name="Image 4" descr="C:\Users\axel_\AppData\Local\Microsoft\Windows\INetCache\Content.Word\FIche descriptive révisé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C:\Users\axel_\AppData\Local\Microsoft\Windows\INetCache\Content.Word\FIche descriptive révisée.png"/>
                    <pic:cNvPicPr>
                      <a:picLocks noChangeAspect="1" noChangeArrowheads="1"/>
                    </pic:cNvPicPr>
                  </pic:nvPicPr>
                  <pic:blipFill>
                    <a:blip r:embed="rId24"/>
                    <a:stretch>
                      <a:fillRect/>
                    </a:stretch>
                  </pic:blipFill>
                  <pic:spPr bwMode="auto">
                    <a:xfrm>
                      <a:off x="0" y="0"/>
                      <a:ext cx="5459095" cy="4305935"/>
                    </a:xfrm>
                    <a:prstGeom prst="rect">
                      <a:avLst/>
                    </a:prstGeom>
                  </pic:spPr>
                </pic:pic>
              </a:graphicData>
            </a:graphic>
          </wp:inline>
        </w:drawing>
      </w:r>
    </w:p>
    <w:p w14:paraId="6C5D7E35" w14:textId="77777777" w:rsidR="00F43761" w:rsidRPr="00846CC7" w:rsidRDefault="00F43761"/>
    <w:p w14:paraId="59BFB236" w14:textId="77777777" w:rsidR="00F43761" w:rsidRPr="00846CC7" w:rsidRDefault="00F43761"/>
    <w:p w14:paraId="2A249E4E" w14:textId="77777777" w:rsidR="00F43761" w:rsidRPr="00846CC7" w:rsidRDefault="00F43761"/>
    <w:p w14:paraId="59D9E443" w14:textId="77777777" w:rsidR="00F43761" w:rsidRPr="00846CC7" w:rsidRDefault="00F43761"/>
    <w:p w14:paraId="1716B496" w14:textId="77777777" w:rsidR="00F43761" w:rsidRPr="00846CC7" w:rsidRDefault="00F43761"/>
    <w:p w14:paraId="5D1A9497" w14:textId="77777777" w:rsidR="00F43761" w:rsidRPr="00846CC7" w:rsidRDefault="00F43761"/>
    <w:p w14:paraId="5FC3443D" w14:textId="77777777" w:rsidR="00F43761" w:rsidRPr="00846CC7" w:rsidRDefault="00F43761"/>
    <w:p w14:paraId="611DBAC4" w14:textId="77777777" w:rsidR="00F43761" w:rsidRPr="00846CC7" w:rsidRDefault="00F43761"/>
    <w:p w14:paraId="4C92CC8A" w14:textId="77777777" w:rsidR="00F43761" w:rsidRPr="00846CC7" w:rsidRDefault="00F43761"/>
    <w:p w14:paraId="36BDB415" w14:textId="77777777" w:rsidR="00F43761" w:rsidRPr="00846CC7" w:rsidRDefault="00F43761"/>
    <w:p w14:paraId="26B25D53" w14:textId="77777777" w:rsidR="00F43761" w:rsidRPr="00846CC7" w:rsidRDefault="00F43761"/>
    <w:p w14:paraId="23B30EDF" w14:textId="77777777" w:rsidR="00F43761" w:rsidRPr="00846CC7" w:rsidRDefault="00F43761"/>
    <w:p w14:paraId="274E530F" w14:textId="77777777" w:rsidR="00F43761" w:rsidRPr="00846CC7" w:rsidRDefault="00F43761"/>
    <w:p w14:paraId="558FF3E7" w14:textId="77777777" w:rsidR="00F43761" w:rsidRPr="00846CC7" w:rsidRDefault="00F43761"/>
    <w:p w14:paraId="0E8CD58A" w14:textId="77777777" w:rsidR="00F43761" w:rsidRPr="00846CC7" w:rsidRDefault="00F43761"/>
    <w:p w14:paraId="4BE8C2D5" w14:textId="75746D46" w:rsidR="00D557DA" w:rsidRDefault="00D557DA">
      <w:pPr>
        <w:spacing w:after="0" w:line="240" w:lineRule="auto"/>
      </w:pPr>
    </w:p>
    <w:p w14:paraId="3B874BF5" w14:textId="77777777" w:rsidR="00F43761" w:rsidRPr="00846CC7" w:rsidRDefault="001873E8" w:rsidP="00846CC7">
      <w:pPr>
        <w:pStyle w:val="Titre1"/>
      </w:pPr>
      <w:bookmarkStart w:id="32" w:name="_Toc484970089"/>
      <w:r w:rsidRPr="00846CC7">
        <w:t>Remerciements</w:t>
      </w:r>
      <w:bookmarkEnd w:id="32"/>
    </w:p>
    <w:p w14:paraId="5079C308" w14:textId="77777777" w:rsidR="00F43761" w:rsidRDefault="001873E8">
      <w:r w:rsidRPr="00846CC7">
        <w:t>Nos remerciements à M. Julien Jehl et à Roboticia qui nous fournissent le robot, ainsi qu'</w:t>
      </w:r>
      <w:r w:rsidR="00846CC7" w:rsidRPr="00846CC7">
        <w:t>à</w:t>
      </w:r>
      <w:r w:rsidRPr="00846CC7">
        <w:t xml:space="preserve"> Mme Véronique Deslandres, notre tutrice pour ce projet.</w:t>
      </w:r>
    </w:p>
    <w:p w14:paraId="6A3BD941" w14:textId="77777777" w:rsidR="002277A7" w:rsidRDefault="002277A7"/>
    <w:p w14:paraId="150A7A2B" w14:textId="77777777" w:rsidR="002277A7" w:rsidRDefault="002277A7" w:rsidP="002277A7">
      <w:pPr>
        <w:pStyle w:val="Titre1"/>
      </w:pPr>
      <w:bookmarkStart w:id="33" w:name="_Toc484970090"/>
      <w:r>
        <w:t>Sources :</w:t>
      </w:r>
      <w:bookmarkEnd w:id="33"/>
      <w:r>
        <w:t xml:space="preserve"> </w:t>
      </w:r>
    </w:p>
    <w:p w14:paraId="4DFD7825" w14:textId="590A6F55" w:rsidR="002277A7" w:rsidRDefault="002277A7" w:rsidP="002277A7"/>
    <w:p w14:paraId="005DF629" w14:textId="57F33D3C" w:rsidR="00462081" w:rsidRDefault="00462081" w:rsidP="00951950">
      <w:pPr>
        <w:pStyle w:val="Titre2"/>
      </w:pPr>
      <w:bookmarkStart w:id="34" w:name="_Toc484970091"/>
      <w:r>
        <w:t>1-</w:t>
      </w:r>
      <w:r w:rsidRPr="00B82764">
        <w:t>Liens lés à l’état de l’art :</w:t>
      </w:r>
      <w:bookmarkEnd w:id="34"/>
      <w:r w:rsidRPr="00B82764">
        <w:t xml:space="preserve"> </w:t>
      </w:r>
    </w:p>
    <w:p w14:paraId="6A17F2CB" w14:textId="2598C957" w:rsidR="00462081" w:rsidRPr="00B82764" w:rsidRDefault="00913210" w:rsidP="00951950">
      <w:r>
        <w:t xml:space="preserve"> Si quelqu’un peut faire ça s’il vous plait !</w:t>
      </w:r>
    </w:p>
    <w:p w14:paraId="0D764350" w14:textId="5BD4F547" w:rsidR="00462081" w:rsidRPr="00B82764" w:rsidRDefault="00462081" w:rsidP="00951950">
      <w:pPr>
        <w:pStyle w:val="Titre2"/>
      </w:pPr>
      <w:bookmarkStart w:id="35" w:name="_Toc484970092"/>
      <w:r>
        <w:t>2-Roboticia :</w:t>
      </w:r>
      <w:bookmarkEnd w:id="35"/>
    </w:p>
    <w:p w14:paraId="1F652DB6" w14:textId="0C501AF2" w:rsidR="009E3217" w:rsidRPr="00951950" w:rsidRDefault="00E43EC7" w:rsidP="002277A7">
      <w:pPr>
        <w:rPr>
          <w:color w:val="ACB9CA" w:themeColor="text2" w:themeTint="66"/>
        </w:rPr>
      </w:pPr>
      <w:hyperlink r:id="rId25" w:history="1">
        <w:r w:rsidR="009E3217" w:rsidRPr="00951950">
          <w:rPr>
            <w:rStyle w:val="Lienhypertexte"/>
          </w:rPr>
          <w:t>https://github.com/Roboticia/Roboticia-quattro</w:t>
        </w:r>
      </w:hyperlink>
    </w:p>
    <w:p w14:paraId="2708EBC6" w14:textId="2A7D4B10" w:rsidR="009E3217" w:rsidRDefault="00E43EC7" w:rsidP="002277A7">
      <w:pPr>
        <w:rPr>
          <w:color w:val="000000" w:themeColor="text1"/>
        </w:rPr>
      </w:pPr>
      <w:hyperlink r:id="rId26" w:history="1">
        <w:r w:rsidR="009E3217" w:rsidRPr="000A244D">
          <w:rPr>
            <w:rStyle w:val="Lienhypertexte"/>
          </w:rPr>
          <w:t>https://github.com/Roboticia/notebook_tuto</w:t>
        </w:r>
      </w:hyperlink>
    </w:p>
    <w:p w14:paraId="64F379ED" w14:textId="77777777" w:rsidR="006F1EBB" w:rsidRPr="00951950" w:rsidRDefault="00E43EC7" w:rsidP="002277A7">
      <w:pPr>
        <w:rPr>
          <w:color w:val="ACB9CA" w:themeColor="text2" w:themeTint="66"/>
        </w:rPr>
      </w:pPr>
      <w:hyperlink r:id="rId27" w:history="1">
        <w:r w:rsidR="006F1EBB" w:rsidRPr="00951950">
          <w:rPr>
            <w:rStyle w:val="Lienhypertexte"/>
          </w:rPr>
          <w:t>http://www.roboticia.com/?wpbdp_category=univ-ecole</w:t>
        </w:r>
      </w:hyperlink>
    </w:p>
    <w:p w14:paraId="6B996046" w14:textId="77777777" w:rsidR="006F1EBB" w:rsidRPr="002277A7" w:rsidRDefault="006F1EBB" w:rsidP="002277A7">
      <w:pPr>
        <w:numPr>
          <w:ins w:id="36" w:author="V. Deslandres" w:date="2017-06-05T18:21:00Z"/>
        </w:numPr>
        <w:rPr>
          <w:i/>
          <w:color w:val="ACB9CA" w:themeColor="text2" w:themeTint="66"/>
        </w:rPr>
      </w:pPr>
    </w:p>
    <w:sectPr w:rsidR="006F1EBB" w:rsidRPr="002277A7" w:rsidSect="00F34936">
      <w:footerReference w:type="default" r:id="rId28"/>
      <w:pgSz w:w="11906" w:h="16838"/>
      <w:pgMar w:top="1417" w:right="1417" w:bottom="1417" w:left="1417" w:header="0" w:footer="0" w:gutter="0"/>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V. Deslandres" w:date="2017-06-05T18:10:00Z" w:initials="VDe">
    <w:p w14:paraId="153933E6" w14:textId="77777777" w:rsidR="00B82764" w:rsidRDefault="00B82764">
      <w:pPr>
        <w:pStyle w:val="Commentaire"/>
      </w:pPr>
      <w:r>
        <w:rPr>
          <w:rStyle w:val="Marquedecommentaire"/>
        </w:rPr>
        <w:annotationRef/>
      </w:r>
      <w:r>
        <w:t>OK à synchroniser avec ce que j’ai proposé plus haut. Une idée serait d’expliquer que vous allez travailler sur des objectifs de base (marcher, tourner, porter une charge figée, une charge mouvante, etc.) puis envisager des SCN plus complets : par ex. traverser un terrain plat, un terrain accidenté, avec obstacles. A nu ou avec des charges.</w:t>
      </w:r>
    </w:p>
  </w:comment>
  <w:comment w:id="28" w:author="V. Deslandres" w:date="2017-06-05T18:26:00Z" w:initials="VDe">
    <w:p w14:paraId="6ED4BB0C" w14:textId="77777777" w:rsidR="00B82764" w:rsidRDefault="00B82764">
      <w:pPr>
        <w:pStyle w:val="Commentaire"/>
      </w:pPr>
      <w:r>
        <w:rPr>
          <w:rStyle w:val="Marquedecommentaire"/>
        </w:rPr>
        <w:annotationRef/>
      </w:r>
      <w:r>
        <w:t>Plutôt que les plans donnés sans explication, expliquez l’architecture du robot, à quoi servent les capteurs de force, etc.</w:t>
      </w:r>
    </w:p>
  </w:comment>
  <w:comment w:id="30" w:author="V. Deslandres" w:date="2017-06-05T18:28:00Z" w:initials="VDe">
    <w:p w14:paraId="7218B2A4" w14:textId="77777777" w:rsidR="00B82764" w:rsidRDefault="00B82764">
      <w:pPr>
        <w:pStyle w:val="Commentaire"/>
      </w:pPr>
      <w:r>
        <w:rPr>
          <w:rStyle w:val="Marquedecommentaire"/>
        </w:rPr>
        <w:annotationRef/>
      </w:r>
      <w:r>
        <w:t>Je pense que votre planning de s3 n’est pas assez ambitieux : 3 comportements basiques c’est tout ? Julien vous a fourni le code pour la marche : il faudra juste l’améliorer.</w:t>
      </w:r>
    </w:p>
    <w:p w14:paraId="388A4460" w14:textId="77777777" w:rsidR="00B82764" w:rsidRDefault="00B82764">
      <w:pPr>
        <w:pStyle w:val="Commentaire"/>
      </w:pPr>
      <w:r>
        <w:t>Je ne vois pas la diff entre « marcher » et « coordonner les membres pour le déplacement ». Ne pas planifier la correction de bugs, mais planifier des expérimentations qui vont permettre des ajustements.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3933E6" w15:done="0"/>
  <w15:commentEx w15:paraId="6ED4BB0C" w15:done="0"/>
  <w15:commentEx w15:paraId="388A446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72D0D" w14:textId="77777777" w:rsidR="00E43EC7" w:rsidRDefault="00E43EC7" w:rsidP="00CD79A3">
      <w:pPr>
        <w:spacing w:after="0" w:line="240" w:lineRule="auto"/>
      </w:pPr>
      <w:r>
        <w:separator/>
      </w:r>
    </w:p>
  </w:endnote>
  <w:endnote w:type="continuationSeparator" w:id="0">
    <w:p w14:paraId="6DEDE396" w14:textId="77777777" w:rsidR="00E43EC7" w:rsidRDefault="00E43EC7" w:rsidP="00CD7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9874074"/>
      <w:docPartObj>
        <w:docPartGallery w:val="Page Numbers (Bottom of Page)"/>
        <w:docPartUnique/>
      </w:docPartObj>
    </w:sdtPr>
    <w:sdtEndPr/>
    <w:sdtContent>
      <w:p w14:paraId="262B1D56" w14:textId="65B1E85E" w:rsidR="00B82764" w:rsidRDefault="00B82764">
        <w:pPr>
          <w:pStyle w:val="Pieddepage"/>
          <w:jc w:val="right"/>
        </w:pPr>
        <w:r>
          <w:fldChar w:fldCharType="begin"/>
        </w:r>
        <w:r>
          <w:instrText>PAGE   \* MERGEFORMAT</w:instrText>
        </w:r>
        <w:r>
          <w:fldChar w:fldCharType="separate"/>
        </w:r>
        <w:r w:rsidR="003A02B8">
          <w:rPr>
            <w:noProof/>
          </w:rPr>
          <w:t>14</w:t>
        </w:r>
        <w:r>
          <w:fldChar w:fldCharType="end"/>
        </w:r>
      </w:p>
    </w:sdtContent>
  </w:sdt>
  <w:p w14:paraId="6D9FE36E" w14:textId="77777777" w:rsidR="00B82764" w:rsidRDefault="00B8276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9C502E" w14:textId="77777777" w:rsidR="00E43EC7" w:rsidRDefault="00E43EC7" w:rsidP="00CD79A3">
      <w:pPr>
        <w:spacing w:after="0" w:line="240" w:lineRule="auto"/>
      </w:pPr>
      <w:r>
        <w:separator/>
      </w:r>
    </w:p>
  </w:footnote>
  <w:footnote w:type="continuationSeparator" w:id="0">
    <w:p w14:paraId="4605C5AD" w14:textId="77777777" w:rsidR="00E43EC7" w:rsidRDefault="00E43EC7" w:rsidP="00CD79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A6194"/>
    <w:multiLevelType w:val="multilevel"/>
    <w:tmpl w:val="75D4B7E4"/>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05C263D"/>
    <w:multiLevelType w:val="multilevel"/>
    <w:tmpl w:val="7C7879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43761"/>
    <w:rsid w:val="00003F3E"/>
    <w:rsid w:val="00036684"/>
    <w:rsid w:val="00120A57"/>
    <w:rsid w:val="00155612"/>
    <w:rsid w:val="00166946"/>
    <w:rsid w:val="001873E8"/>
    <w:rsid w:val="001925B0"/>
    <w:rsid w:val="001F5B43"/>
    <w:rsid w:val="002061FE"/>
    <w:rsid w:val="002277A7"/>
    <w:rsid w:val="002372BB"/>
    <w:rsid w:val="00281C91"/>
    <w:rsid w:val="002A1EE7"/>
    <w:rsid w:val="00333845"/>
    <w:rsid w:val="003478D6"/>
    <w:rsid w:val="00382CC9"/>
    <w:rsid w:val="003941B2"/>
    <w:rsid w:val="003A02B8"/>
    <w:rsid w:val="003D2D22"/>
    <w:rsid w:val="003E2AB3"/>
    <w:rsid w:val="0041481B"/>
    <w:rsid w:val="0042317D"/>
    <w:rsid w:val="00424DEF"/>
    <w:rsid w:val="00426C39"/>
    <w:rsid w:val="00462081"/>
    <w:rsid w:val="0050522E"/>
    <w:rsid w:val="005E6FC9"/>
    <w:rsid w:val="005F761E"/>
    <w:rsid w:val="0062190A"/>
    <w:rsid w:val="00632E84"/>
    <w:rsid w:val="006855C2"/>
    <w:rsid w:val="006B0A4C"/>
    <w:rsid w:val="006B60DB"/>
    <w:rsid w:val="006C1B05"/>
    <w:rsid w:val="006F1EBB"/>
    <w:rsid w:val="007264E2"/>
    <w:rsid w:val="00776704"/>
    <w:rsid w:val="00800112"/>
    <w:rsid w:val="00846CC7"/>
    <w:rsid w:val="00895110"/>
    <w:rsid w:val="00913210"/>
    <w:rsid w:val="009132E9"/>
    <w:rsid w:val="00951950"/>
    <w:rsid w:val="00975871"/>
    <w:rsid w:val="00977415"/>
    <w:rsid w:val="009B0293"/>
    <w:rsid w:val="009D000E"/>
    <w:rsid w:val="009D52ED"/>
    <w:rsid w:val="009E3217"/>
    <w:rsid w:val="009E6E53"/>
    <w:rsid w:val="009E706D"/>
    <w:rsid w:val="00A22210"/>
    <w:rsid w:val="00B244ED"/>
    <w:rsid w:val="00B40154"/>
    <w:rsid w:val="00B82764"/>
    <w:rsid w:val="00BD337E"/>
    <w:rsid w:val="00BD390A"/>
    <w:rsid w:val="00C25D7C"/>
    <w:rsid w:val="00C52D12"/>
    <w:rsid w:val="00C94FA6"/>
    <w:rsid w:val="00CD79A3"/>
    <w:rsid w:val="00D557DA"/>
    <w:rsid w:val="00E275B4"/>
    <w:rsid w:val="00E33274"/>
    <w:rsid w:val="00E43EC7"/>
    <w:rsid w:val="00E60EC5"/>
    <w:rsid w:val="00E84184"/>
    <w:rsid w:val="00EF0690"/>
    <w:rsid w:val="00F34936"/>
    <w:rsid w:val="00F43761"/>
    <w:rsid w:val="00F75E48"/>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29F460F"/>
  <w15:docId w15:val="{41B18B7A-BB2C-446A-BF59-BAC4AB2EC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4936"/>
    <w:pPr>
      <w:spacing w:after="160" w:line="259" w:lineRule="auto"/>
    </w:pPr>
  </w:style>
  <w:style w:type="paragraph" w:styleId="Titre1">
    <w:name w:val="heading 1"/>
    <w:basedOn w:val="Normal"/>
    <w:next w:val="Normal"/>
    <w:link w:val="Titre1Car"/>
    <w:uiPriority w:val="9"/>
    <w:qFormat/>
    <w:rsid w:val="00846C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46C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ieddepageCar">
    <w:name w:val="Pied de page Car"/>
    <w:basedOn w:val="Policepardfaut"/>
    <w:link w:val="Pieddepage"/>
    <w:uiPriority w:val="99"/>
    <w:qFormat/>
    <w:rsid w:val="006A26A7"/>
  </w:style>
  <w:style w:type="character" w:styleId="Numrodepage">
    <w:name w:val="page number"/>
    <w:basedOn w:val="Policepardfaut"/>
    <w:uiPriority w:val="99"/>
    <w:semiHidden/>
    <w:unhideWhenUsed/>
    <w:qFormat/>
    <w:rsid w:val="006A26A7"/>
  </w:style>
  <w:style w:type="character" w:customStyle="1" w:styleId="ListLabel1">
    <w:name w:val="ListLabel 1"/>
    <w:qFormat/>
    <w:rsid w:val="00F34936"/>
    <w:rPr>
      <w:rFonts w:eastAsia="Yu Mincho" w:cs="Calibri"/>
    </w:rPr>
  </w:style>
  <w:style w:type="character" w:customStyle="1" w:styleId="ListLabel2">
    <w:name w:val="ListLabel 2"/>
    <w:qFormat/>
    <w:rsid w:val="00F34936"/>
    <w:rPr>
      <w:rFonts w:cs="Courier New"/>
    </w:rPr>
  </w:style>
  <w:style w:type="character" w:customStyle="1" w:styleId="ListLabel3">
    <w:name w:val="ListLabel 3"/>
    <w:qFormat/>
    <w:rsid w:val="00F34936"/>
    <w:rPr>
      <w:rFonts w:cs="Courier New"/>
    </w:rPr>
  </w:style>
  <w:style w:type="character" w:customStyle="1" w:styleId="ListLabel4">
    <w:name w:val="ListLabel 4"/>
    <w:qFormat/>
    <w:rsid w:val="00F34936"/>
    <w:rPr>
      <w:rFonts w:cs="Courier New"/>
    </w:rPr>
  </w:style>
  <w:style w:type="character" w:customStyle="1" w:styleId="LienInternetvisit">
    <w:name w:val="Lien Internet visité"/>
    <w:rsid w:val="00F34936"/>
    <w:rPr>
      <w:color w:val="800000"/>
      <w:u w:val="single"/>
    </w:rPr>
  </w:style>
  <w:style w:type="character" w:customStyle="1" w:styleId="LienInternet">
    <w:name w:val="Lien Internet"/>
    <w:rsid w:val="00F34936"/>
    <w:rPr>
      <w:color w:val="000080"/>
      <w:u w:val="single"/>
    </w:rPr>
  </w:style>
  <w:style w:type="character" w:customStyle="1" w:styleId="ListLabel5">
    <w:name w:val="ListLabel 5"/>
    <w:qFormat/>
    <w:rsid w:val="00F34936"/>
    <w:rPr>
      <w:rFonts w:ascii="Calibri" w:hAnsi="Calibri" w:cs="Calibri"/>
    </w:rPr>
  </w:style>
  <w:style w:type="character" w:customStyle="1" w:styleId="ListLabel6">
    <w:name w:val="ListLabel 6"/>
    <w:qFormat/>
    <w:rsid w:val="00F34936"/>
    <w:rPr>
      <w:rFonts w:ascii="Calibri" w:hAnsi="Calibri" w:cs="Courier New"/>
    </w:rPr>
  </w:style>
  <w:style w:type="character" w:customStyle="1" w:styleId="ListLabel7">
    <w:name w:val="ListLabel 7"/>
    <w:qFormat/>
    <w:rsid w:val="00F34936"/>
    <w:rPr>
      <w:rFonts w:cs="Wingdings"/>
    </w:rPr>
  </w:style>
  <w:style w:type="character" w:customStyle="1" w:styleId="ListLabel8">
    <w:name w:val="ListLabel 8"/>
    <w:qFormat/>
    <w:rsid w:val="00F34936"/>
    <w:rPr>
      <w:rFonts w:cs="Symbol"/>
    </w:rPr>
  </w:style>
  <w:style w:type="character" w:customStyle="1" w:styleId="ListLabel9">
    <w:name w:val="ListLabel 9"/>
    <w:qFormat/>
    <w:rsid w:val="00F34936"/>
    <w:rPr>
      <w:rFonts w:cs="Courier New"/>
    </w:rPr>
  </w:style>
  <w:style w:type="character" w:customStyle="1" w:styleId="ListLabel10">
    <w:name w:val="ListLabel 10"/>
    <w:qFormat/>
    <w:rsid w:val="00F34936"/>
    <w:rPr>
      <w:rFonts w:cs="Wingdings"/>
    </w:rPr>
  </w:style>
  <w:style w:type="character" w:customStyle="1" w:styleId="ListLabel11">
    <w:name w:val="ListLabel 11"/>
    <w:qFormat/>
    <w:rsid w:val="00F34936"/>
    <w:rPr>
      <w:rFonts w:cs="Symbol"/>
    </w:rPr>
  </w:style>
  <w:style w:type="character" w:customStyle="1" w:styleId="ListLabel12">
    <w:name w:val="ListLabel 12"/>
    <w:qFormat/>
    <w:rsid w:val="00F34936"/>
    <w:rPr>
      <w:rFonts w:cs="Courier New"/>
    </w:rPr>
  </w:style>
  <w:style w:type="character" w:customStyle="1" w:styleId="ListLabel13">
    <w:name w:val="ListLabel 13"/>
    <w:qFormat/>
    <w:rsid w:val="00F34936"/>
    <w:rPr>
      <w:rFonts w:cs="Wingdings"/>
    </w:rPr>
  </w:style>
  <w:style w:type="paragraph" w:styleId="Titre">
    <w:name w:val="Title"/>
    <w:basedOn w:val="Normal"/>
    <w:next w:val="Corpsdetexte"/>
    <w:qFormat/>
    <w:rsid w:val="00F34936"/>
    <w:pPr>
      <w:keepNext/>
      <w:spacing w:before="240" w:after="120"/>
    </w:pPr>
    <w:rPr>
      <w:rFonts w:ascii="Liberation Sans" w:eastAsia="Microsoft YaHei" w:hAnsi="Liberation Sans" w:cs="Arial"/>
      <w:sz w:val="28"/>
      <w:szCs w:val="28"/>
    </w:rPr>
  </w:style>
  <w:style w:type="paragraph" w:styleId="Corpsdetexte">
    <w:name w:val="Body Text"/>
    <w:basedOn w:val="Normal"/>
    <w:rsid w:val="00F34936"/>
    <w:pPr>
      <w:spacing w:after="140" w:line="288" w:lineRule="auto"/>
    </w:pPr>
  </w:style>
  <w:style w:type="paragraph" w:styleId="Liste">
    <w:name w:val="List"/>
    <w:basedOn w:val="Corpsdetexte"/>
    <w:rsid w:val="00F34936"/>
    <w:rPr>
      <w:rFonts w:cs="Arial"/>
    </w:rPr>
  </w:style>
  <w:style w:type="paragraph" w:styleId="Lgende">
    <w:name w:val="caption"/>
    <w:basedOn w:val="Normal"/>
    <w:qFormat/>
    <w:rsid w:val="00F34936"/>
    <w:pPr>
      <w:suppressLineNumbers/>
      <w:spacing w:before="120" w:after="120"/>
    </w:pPr>
    <w:rPr>
      <w:rFonts w:cs="Arial"/>
      <w:i/>
      <w:iCs/>
      <w:sz w:val="24"/>
      <w:szCs w:val="24"/>
    </w:rPr>
  </w:style>
  <w:style w:type="paragraph" w:customStyle="1" w:styleId="Index">
    <w:name w:val="Index"/>
    <w:basedOn w:val="Normal"/>
    <w:qFormat/>
    <w:rsid w:val="00F34936"/>
    <w:pPr>
      <w:suppressLineNumbers/>
    </w:pPr>
    <w:rPr>
      <w:rFonts w:cs="Arial"/>
    </w:rPr>
  </w:style>
  <w:style w:type="paragraph" w:customStyle="1" w:styleId="Titreprincipal">
    <w:name w:val="Titre principal"/>
    <w:basedOn w:val="Normal"/>
    <w:qFormat/>
    <w:rsid w:val="00F34936"/>
    <w:pPr>
      <w:keepNext/>
      <w:spacing w:before="240" w:after="120"/>
    </w:pPr>
    <w:rPr>
      <w:rFonts w:ascii="Liberation Sans" w:eastAsia="Microsoft YaHei" w:hAnsi="Liberation Sans" w:cs="Arial"/>
      <w:sz w:val="28"/>
      <w:szCs w:val="28"/>
    </w:rPr>
  </w:style>
  <w:style w:type="paragraph" w:styleId="Paragraphedeliste">
    <w:name w:val="List Paragraph"/>
    <w:basedOn w:val="Normal"/>
    <w:uiPriority w:val="34"/>
    <w:qFormat/>
    <w:rsid w:val="0075545E"/>
    <w:pPr>
      <w:ind w:left="720"/>
      <w:contextualSpacing/>
    </w:pPr>
  </w:style>
  <w:style w:type="paragraph" w:styleId="Pieddepage">
    <w:name w:val="footer"/>
    <w:basedOn w:val="Normal"/>
    <w:link w:val="PieddepageCar"/>
    <w:uiPriority w:val="99"/>
    <w:unhideWhenUsed/>
    <w:rsid w:val="006A26A7"/>
    <w:pPr>
      <w:tabs>
        <w:tab w:val="center" w:pos="4536"/>
        <w:tab w:val="right" w:pos="9072"/>
      </w:tabs>
      <w:spacing w:after="0" w:line="240" w:lineRule="auto"/>
    </w:pPr>
  </w:style>
  <w:style w:type="paragraph" w:customStyle="1" w:styleId="Standard">
    <w:name w:val="Standard"/>
    <w:qFormat/>
    <w:rsid w:val="00E775F6"/>
    <w:pPr>
      <w:widowControl w:val="0"/>
      <w:suppressAutoHyphens/>
      <w:textAlignment w:val="baseline"/>
    </w:pPr>
    <w:rPr>
      <w:rFonts w:ascii="Calibri" w:eastAsia="Segoe UI" w:hAnsi="Calibri" w:cs="Tahoma"/>
      <w:color w:val="000000"/>
      <w:sz w:val="24"/>
      <w:szCs w:val="24"/>
      <w:lang w:val="en-US" w:eastAsia="en-US" w:bidi="en-US"/>
    </w:rPr>
  </w:style>
  <w:style w:type="character" w:customStyle="1" w:styleId="Titre1Car">
    <w:name w:val="Titre 1 Car"/>
    <w:basedOn w:val="Policepardfaut"/>
    <w:link w:val="Titre1"/>
    <w:uiPriority w:val="9"/>
    <w:rsid w:val="00846CC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46CC7"/>
    <w:rPr>
      <w:rFonts w:asciiTheme="majorHAnsi" w:eastAsiaTheme="majorEastAsia" w:hAnsiTheme="majorHAnsi" w:cstheme="majorBidi"/>
      <w:color w:val="2F5496" w:themeColor="accent1" w:themeShade="BF"/>
      <w:sz w:val="26"/>
      <w:szCs w:val="26"/>
    </w:rPr>
  </w:style>
  <w:style w:type="paragraph" w:styleId="Sansinterligne">
    <w:name w:val="No Spacing"/>
    <w:link w:val="SansinterligneCar"/>
    <w:uiPriority w:val="1"/>
    <w:qFormat/>
    <w:rsid w:val="00846CC7"/>
  </w:style>
  <w:style w:type="paragraph" w:styleId="En-ttedetabledesmatires">
    <w:name w:val="TOC Heading"/>
    <w:basedOn w:val="Titre1"/>
    <w:next w:val="Normal"/>
    <w:uiPriority w:val="39"/>
    <w:unhideWhenUsed/>
    <w:qFormat/>
    <w:rsid w:val="00B40154"/>
    <w:pPr>
      <w:outlineLvl w:val="9"/>
    </w:pPr>
  </w:style>
  <w:style w:type="paragraph" w:styleId="TM1">
    <w:name w:val="toc 1"/>
    <w:basedOn w:val="Normal"/>
    <w:next w:val="Normal"/>
    <w:autoRedefine/>
    <w:uiPriority w:val="39"/>
    <w:unhideWhenUsed/>
    <w:rsid w:val="00B40154"/>
    <w:pPr>
      <w:spacing w:after="100"/>
    </w:pPr>
  </w:style>
  <w:style w:type="paragraph" w:styleId="TM2">
    <w:name w:val="toc 2"/>
    <w:basedOn w:val="Normal"/>
    <w:next w:val="Normal"/>
    <w:autoRedefine/>
    <w:uiPriority w:val="39"/>
    <w:unhideWhenUsed/>
    <w:rsid w:val="00B40154"/>
    <w:pPr>
      <w:spacing w:after="100"/>
      <w:ind w:left="220"/>
    </w:pPr>
  </w:style>
  <w:style w:type="character" w:styleId="Lienhypertexte">
    <w:name w:val="Hyperlink"/>
    <w:basedOn w:val="Policepardfaut"/>
    <w:uiPriority w:val="99"/>
    <w:unhideWhenUsed/>
    <w:rsid w:val="00B40154"/>
    <w:rPr>
      <w:color w:val="0563C1" w:themeColor="hyperlink"/>
      <w:u w:val="single"/>
    </w:rPr>
  </w:style>
  <w:style w:type="character" w:customStyle="1" w:styleId="SansinterligneCar">
    <w:name w:val="Sans interligne Car"/>
    <w:basedOn w:val="Policepardfaut"/>
    <w:link w:val="Sansinterligne"/>
    <w:uiPriority w:val="1"/>
    <w:rsid w:val="00B40154"/>
  </w:style>
  <w:style w:type="character" w:styleId="Marquedecommentaire">
    <w:name w:val="annotation reference"/>
    <w:basedOn w:val="Policepardfaut"/>
    <w:uiPriority w:val="99"/>
    <w:semiHidden/>
    <w:unhideWhenUsed/>
    <w:rsid w:val="00BD337E"/>
    <w:rPr>
      <w:sz w:val="18"/>
      <w:szCs w:val="18"/>
    </w:rPr>
  </w:style>
  <w:style w:type="paragraph" w:styleId="Commentaire">
    <w:name w:val="annotation text"/>
    <w:basedOn w:val="Normal"/>
    <w:link w:val="CommentaireCar"/>
    <w:uiPriority w:val="99"/>
    <w:semiHidden/>
    <w:unhideWhenUsed/>
    <w:rsid w:val="00BD337E"/>
    <w:pPr>
      <w:spacing w:line="240" w:lineRule="auto"/>
    </w:pPr>
    <w:rPr>
      <w:sz w:val="24"/>
      <w:szCs w:val="24"/>
    </w:rPr>
  </w:style>
  <w:style w:type="character" w:customStyle="1" w:styleId="CommentaireCar">
    <w:name w:val="Commentaire Car"/>
    <w:basedOn w:val="Policepardfaut"/>
    <w:link w:val="Commentaire"/>
    <w:uiPriority w:val="99"/>
    <w:semiHidden/>
    <w:rsid w:val="00BD337E"/>
    <w:rPr>
      <w:sz w:val="24"/>
      <w:szCs w:val="24"/>
    </w:rPr>
  </w:style>
  <w:style w:type="paragraph" w:styleId="Objetducommentaire">
    <w:name w:val="annotation subject"/>
    <w:basedOn w:val="Commentaire"/>
    <w:next w:val="Commentaire"/>
    <w:link w:val="ObjetducommentaireCar"/>
    <w:uiPriority w:val="99"/>
    <w:semiHidden/>
    <w:unhideWhenUsed/>
    <w:rsid w:val="00BD337E"/>
    <w:rPr>
      <w:b/>
      <w:bCs/>
      <w:sz w:val="20"/>
      <w:szCs w:val="20"/>
    </w:rPr>
  </w:style>
  <w:style w:type="character" w:customStyle="1" w:styleId="ObjetducommentaireCar">
    <w:name w:val="Objet du commentaire Car"/>
    <w:basedOn w:val="CommentaireCar"/>
    <w:link w:val="Objetducommentaire"/>
    <w:uiPriority w:val="99"/>
    <w:semiHidden/>
    <w:rsid w:val="00BD337E"/>
    <w:rPr>
      <w:b/>
      <w:bCs/>
      <w:sz w:val="20"/>
      <w:szCs w:val="20"/>
    </w:rPr>
  </w:style>
  <w:style w:type="paragraph" w:styleId="Textedebulles">
    <w:name w:val="Balloon Text"/>
    <w:basedOn w:val="Normal"/>
    <w:link w:val="TextedebullesCar"/>
    <w:uiPriority w:val="99"/>
    <w:semiHidden/>
    <w:unhideWhenUsed/>
    <w:rsid w:val="00BD337E"/>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D337E"/>
    <w:rPr>
      <w:rFonts w:ascii="Lucida Grande" w:hAnsi="Lucida Grande"/>
      <w:sz w:val="18"/>
      <w:szCs w:val="18"/>
    </w:rPr>
  </w:style>
  <w:style w:type="character" w:customStyle="1" w:styleId="speech">
    <w:name w:val="speech"/>
    <w:basedOn w:val="Policepardfaut"/>
    <w:rsid w:val="00C25D7C"/>
  </w:style>
  <w:style w:type="character" w:styleId="Lienhypertextesuivivisit">
    <w:name w:val="FollowedHyperlink"/>
    <w:basedOn w:val="Policepardfaut"/>
    <w:uiPriority w:val="99"/>
    <w:semiHidden/>
    <w:unhideWhenUsed/>
    <w:rsid w:val="00C52D12"/>
    <w:rPr>
      <w:color w:val="954F72" w:themeColor="followedHyperlink"/>
      <w:u w:val="single"/>
    </w:rPr>
  </w:style>
  <w:style w:type="character" w:styleId="Mention">
    <w:name w:val="Mention"/>
    <w:basedOn w:val="Policepardfaut"/>
    <w:uiPriority w:val="99"/>
    <w:semiHidden/>
    <w:unhideWhenUsed/>
    <w:rsid w:val="009E3217"/>
    <w:rPr>
      <w:color w:val="2B579A"/>
      <w:shd w:val="clear" w:color="auto" w:fill="E6E6E6"/>
    </w:rPr>
  </w:style>
  <w:style w:type="paragraph" w:styleId="En-tte">
    <w:name w:val="header"/>
    <w:basedOn w:val="Normal"/>
    <w:link w:val="En-tteCar"/>
    <w:uiPriority w:val="99"/>
    <w:unhideWhenUsed/>
    <w:rsid w:val="00CD79A3"/>
    <w:pPr>
      <w:tabs>
        <w:tab w:val="center" w:pos="4536"/>
        <w:tab w:val="right" w:pos="9072"/>
      </w:tabs>
      <w:spacing w:after="0" w:line="240" w:lineRule="auto"/>
    </w:pPr>
  </w:style>
  <w:style w:type="character" w:customStyle="1" w:styleId="En-tteCar">
    <w:name w:val="En-tête Car"/>
    <w:basedOn w:val="Policepardfaut"/>
    <w:link w:val="En-tte"/>
    <w:uiPriority w:val="99"/>
    <w:rsid w:val="00CD7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atreon.com/sweetiebot" TargetMode="External"/><Relationship Id="rId18" Type="http://schemas.openxmlformats.org/officeDocument/2006/relationships/comments" Target="comments.xml"/><Relationship Id="rId26" Type="http://schemas.openxmlformats.org/officeDocument/2006/relationships/hyperlink" Target="https://github.com/Roboticia/notebook_tuto" TargetMode="Externa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s://www.patreon.com/sweetiebot" TargetMode="External"/><Relationship Id="rId17" Type="http://schemas.openxmlformats.org/officeDocument/2006/relationships/hyperlink" Target="http://papinthierry.free.fr/index.php?option=com_content&amp;view=article&amp;id=38:robot-quadrupede-arduino-bluetoothservomoteur&amp;catid=3:informatique-android&amp;Itemid=17" TargetMode="External"/><Relationship Id="rId25" Type="http://schemas.openxmlformats.org/officeDocument/2006/relationships/hyperlink" Target="https://github.com/Roboticia/Roboticia-quattro" TargetMode="External"/><Relationship Id="rId2" Type="http://schemas.openxmlformats.org/officeDocument/2006/relationships/customXml" Target="../customXml/item2.xml"/><Relationship Id="rId16" Type="http://schemas.openxmlformats.org/officeDocument/2006/relationships/hyperlink" Target="https://www.researchgate.net/publication/226092615_Numerical_and_Experimental_Study_of_a_Virtual_Quadrupedal_Walking_Robot_-_SemiQuad" TargetMode="Externa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wE3fmFTtP9g"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www.cnrs.fr/cw/dossiers/dosrob/accueil/decouvrir/imiter/marche.html" TargetMode="External"/><Relationship Id="rId23" Type="http://schemas.openxmlformats.org/officeDocument/2006/relationships/hyperlink" Target="https://github.com/Jikhai/Ptut-Quattro" TargetMode="External"/><Relationship Id="rId28" Type="http://schemas.openxmlformats.org/officeDocument/2006/relationships/footer" Target="footer1.xml"/><Relationship Id="rId10" Type="http://schemas.openxmlformats.org/officeDocument/2006/relationships/hyperlink" Target="http://www.bostondynamics.com/robot_bigdog.html" TargetMode="External"/><Relationship Id="rId19"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hyperlink" Target="https://www.youtube.com/watch?v=M8YjvHYbZ9w" TargetMode="External"/><Relationship Id="rId14" Type="http://schemas.openxmlformats.org/officeDocument/2006/relationships/hyperlink" Target="https://vieartificielle.com/marche-du-robot-humanoides-hexapodes" TargetMode="External"/><Relationship Id="rId22" Type="http://schemas.openxmlformats.org/officeDocument/2006/relationships/image" Target="media/image3.wmf"/><Relationship Id="rId27" Type="http://schemas.openxmlformats.org/officeDocument/2006/relationships/hyperlink" Target="http://www.roboticia.com/?wpbdp_category=univ-ecole"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066865-19C4-4376-B7AB-0D0B692BD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14</Pages>
  <Words>3120</Words>
  <Characters>17166</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Robot Marcheur Quadripède – Roboticia Quattro</vt:lpstr>
    </vt:vector>
  </TitlesOfParts>
  <Company/>
  <LinksUpToDate>false</LinksUpToDate>
  <CharactersWithSpaces>20246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Marcheur Quadripède – Roboticia Quattro</dc:title>
  <dc:subject>Projet tuteuré – DUT Informatique</dc:subject>
  <dc:creator>Axel Danguin, Noël Lucas, Hetsch Yohan, Brustolin Marc</dc:creator>
  <cp:lastModifiedBy>Axel Danguin</cp:lastModifiedBy>
  <cp:revision>8</cp:revision>
  <dcterms:created xsi:type="dcterms:W3CDTF">2017-06-11T16:51:00Z</dcterms:created>
  <dcterms:modified xsi:type="dcterms:W3CDTF">2017-06-13T11:46:00Z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